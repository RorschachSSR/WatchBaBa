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3294F" w14:textId="7434391F" w:rsidR="42279147" w:rsidRPr="00080AA8" w:rsidRDefault="42279147" w:rsidP="2C43C8B3">
      <w:pPr>
        <w:rPr>
          <w:rFonts w:asciiTheme="minorEastAsia" w:hAnsiTheme="minorEastAsia" w:cs="微软雅黑"/>
          <w:color w:val="FF0000"/>
          <w:sz w:val="21"/>
          <w:szCs w:val="21"/>
          <w:lang w:eastAsia="zh-CN"/>
        </w:rPr>
      </w:pPr>
      <w:r w:rsidRPr="000422F6">
        <w:rPr>
          <w:rFonts w:asciiTheme="minorEastAsia" w:hAnsiTheme="minorEastAsia"/>
          <w:lang w:eastAsia="zh-CN"/>
        </w:rPr>
        <w:t>您好！感谢您参加我们的实验，我们正在对一个解谜游戏进行调研。我们已经招募了一批玩家，记录了他们的通关过程。在本实验中，你需要对这些玩家的通关过程进行评估</w:t>
      </w:r>
      <w:r w:rsidR="734C84C1" w:rsidRPr="000422F6">
        <w:rPr>
          <w:rFonts w:asciiTheme="minorEastAsia" w:hAnsiTheme="minorEastAsia"/>
          <w:lang w:eastAsia="zh-CN"/>
        </w:rPr>
        <w:t>，我们希望从中选出最具创造力和想象力的玩家与通关方法</w:t>
      </w:r>
      <w:r w:rsidRPr="000422F6">
        <w:rPr>
          <w:rFonts w:asciiTheme="minorEastAsia" w:hAnsiTheme="minorEastAsia"/>
          <w:lang w:eastAsia="zh-CN"/>
        </w:rPr>
        <w:t>。在进行评估前，</w:t>
      </w:r>
      <w:r w:rsidR="271EF84F" w:rsidRPr="000422F6">
        <w:rPr>
          <w:rFonts w:asciiTheme="minorEastAsia" w:hAnsiTheme="minorEastAsia"/>
          <w:lang w:eastAsia="zh-CN"/>
        </w:rPr>
        <w:t>你需要先完成该游戏的</w:t>
      </w:r>
      <w:commentRangeStart w:id="0"/>
      <w:r w:rsidR="271EF84F" w:rsidRPr="000422F6">
        <w:rPr>
          <w:rFonts w:asciiTheme="minorEastAsia" w:hAnsiTheme="minorEastAsia"/>
          <w:lang w:eastAsia="zh-CN"/>
        </w:rPr>
        <w:t>教学关卡</w:t>
      </w:r>
      <w:commentRangeEnd w:id="0"/>
      <w:r w:rsidR="00080AA8">
        <w:rPr>
          <w:rStyle w:val="a3"/>
        </w:rPr>
        <w:commentReference w:id="0"/>
      </w:r>
      <w:r w:rsidR="271EF84F" w:rsidRPr="000422F6">
        <w:rPr>
          <w:rFonts w:asciiTheme="minorEastAsia" w:hAnsiTheme="minorEastAsia"/>
          <w:lang w:eastAsia="zh-CN"/>
        </w:rPr>
        <w:t>，熟悉游戏的基本玩法。</w:t>
      </w:r>
    </w:p>
    <w:p w14:paraId="1AA6A15F" w14:textId="777C6C3F" w:rsidR="6B78EEC3" w:rsidRDefault="6B78EEC3" w:rsidP="015152CA">
      <w:pPr>
        <w:rPr>
          <w:rFonts w:asciiTheme="minorEastAsia" w:hAnsiTheme="minorEastAsia"/>
          <w:lang w:eastAsia="zh-CN"/>
        </w:rPr>
      </w:pPr>
      <w:r w:rsidRPr="000422F6">
        <w:rPr>
          <w:rFonts w:asciiTheme="minorEastAsia" w:hAnsiTheme="minorEastAsia"/>
          <w:lang w:eastAsia="zh-CN"/>
        </w:rPr>
        <w:t>在该游戏中，</w:t>
      </w:r>
      <w:r w:rsidR="6E8F025B" w:rsidRPr="000422F6">
        <w:rPr>
          <w:rFonts w:asciiTheme="minorEastAsia" w:hAnsiTheme="minorEastAsia"/>
          <w:lang w:eastAsia="zh-CN"/>
        </w:rPr>
        <w:t>玩家可以影响游戏的运行规则</w:t>
      </w:r>
      <w:r w:rsidR="20EAECE7" w:rsidRPr="000422F6">
        <w:rPr>
          <w:rFonts w:asciiTheme="minorEastAsia" w:hAnsiTheme="minorEastAsia"/>
          <w:lang w:eastAsia="zh-CN"/>
        </w:rPr>
        <w:t>，规则以文字块的形式出现在游戏世界中。所有规则都以</w:t>
      </w:r>
      <w:r w:rsidRPr="000422F6">
        <w:rPr>
          <w:rFonts w:asciiTheme="minorEastAsia" w:hAnsiTheme="minorEastAsia"/>
          <w:lang w:eastAsia="zh-CN"/>
        </w:rPr>
        <w:t>“</w:t>
      </w:r>
      <w:r w:rsidR="06A3F5E4" w:rsidRPr="000422F6">
        <w:rPr>
          <w:rFonts w:asciiTheme="minorEastAsia" w:hAnsiTheme="minorEastAsia"/>
          <w:lang w:eastAsia="zh-CN"/>
        </w:rPr>
        <w:t>名词</w:t>
      </w:r>
      <w:r w:rsidRPr="000422F6">
        <w:rPr>
          <w:rFonts w:asciiTheme="minorEastAsia" w:hAnsiTheme="minorEastAsia"/>
          <w:lang w:eastAsia="zh-CN"/>
        </w:rPr>
        <w:t>是</w:t>
      </w:r>
      <w:r w:rsidR="32A9A224" w:rsidRPr="000422F6">
        <w:rPr>
          <w:rFonts w:asciiTheme="minorEastAsia" w:hAnsiTheme="minorEastAsia"/>
          <w:lang w:eastAsia="zh-CN"/>
        </w:rPr>
        <w:t>属性词</w:t>
      </w:r>
      <w:r w:rsidRPr="000422F6">
        <w:rPr>
          <w:rFonts w:asciiTheme="minorEastAsia" w:hAnsiTheme="minorEastAsia"/>
          <w:lang w:eastAsia="zh-CN"/>
        </w:rPr>
        <w:t>”</w:t>
      </w:r>
      <w:r w:rsidR="3EA6CE13" w:rsidRPr="000422F6">
        <w:rPr>
          <w:rFonts w:asciiTheme="minorEastAsia" w:hAnsiTheme="minorEastAsia"/>
          <w:lang w:eastAsia="zh-CN"/>
        </w:rPr>
        <w:t>的形式定义</w:t>
      </w:r>
      <w:r w:rsidR="65F6687C" w:rsidRPr="000422F6">
        <w:rPr>
          <w:rFonts w:asciiTheme="minorEastAsia" w:hAnsiTheme="minorEastAsia"/>
          <w:lang w:eastAsia="zh-CN"/>
        </w:rPr>
        <w:t>，所有名词都和游戏世界中的一类物体对应。比如， “XX是你”定义</w:t>
      </w:r>
      <w:r w:rsidR="09D02489" w:rsidRPr="000422F6">
        <w:rPr>
          <w:rFonts w:asciiTheme="minorEastAsia" w:hAnsiTheme="minorEastAsia"/>
          <w:lang w:eastAsia="zh-CN"/>
        </w:rPr>
        <w:t>了</w:t>
      </w:r>
      <w:r w:rsidR="65F6687C" w:rsidRPr="000422F6">
        <w:rPr>
          <w:rFonts w:asciiTheme="minorEastAsia" w:hAnsiTheme="minorEastAsia"/>
          <w:lang w:eastAsia="zh-CN"/>
        </w:rPr>
        <w:t>玩家控制的</w:t>
      </w:r>
      <w:r w:rsidR="4548DB15" w:rsidRPr="000422F6">
        <w:rPr>
          <w:rFonts w:asciiTheme="minorEastAsia" w:hAnsiTheme="minorEastAsia"/>
          <w:lang w:eastAsia="zh-CN"/>
        </w:rPr>
        <w:t>物体，玩家</w:t>
      </w:r>
      <w:r w:rsidRPr="000422F6">
        <w:rPr>
          <w:rFonts w:asciiTheme="minorEastAsia" w:hAnsiTheme="minorEastAsia"/>
          <w:lang w:eastAsia="zh-CN"/>
        </w:rPr>
        <w:t>可以</w:t>
      </w:r>
      <w:r w:rsidR="724E4DD1" w:rsidRPr="000422F6">
        <w:rPr>
          <w:rFonts w:asciiTheme="minorEastAsia" w:hAnsiTheme="minorEastAsia"/>
          <w:lang w:eastAsia="zh-CN"/>
        </w:rPr>
        <w:t>使用上</w:t>
      </w:r>
      <w:r w:rsidR="2D4927F9" w:rsidRPr="000422F6">
        <w:rPr>
          <w:rFonts w:asciiTheme="minorEastAsia" w:hAnsiTheme="minorEastAsia"/>
          <w:lang w:eastAsia="zh-CN"/>
        </w:rPr>
        <w:t>、</w:t>
      </w:r>
      <w:r w:rsidR="724E4DD1" w:rsidRPr="000422F6">
        <w:rPr>
          <w:rFonts w:asciiTheme="minorEastAsia" w:hAnsiTheme="minorEastAsia"/>
          <w:lang w:eastAsia="zh-CN"/>
        </w:rPr>
        <w:t>下</w:t>
      </w:r>
      <w:r w:rsidR="50C83A01" w:rsidRPr="000422F6">
        <w:rPr>
          <w:rFonts w:asciiTheme="minorEastAsia" w:hAnsiTheme="minorEastAsia"/>
          <w:lang w:eastAsia="zh-CN"/>
        </w:rPr>
        <w:t>、</w:t>
      </w:r>
      <w:r w:rsidR="724E4DD1" w:rsidRPr="000422F6">
        <w:rPr>
          <w:rFonts w:asciiTheme="minorEastAsia" w:hAnsiTheme="minorEastAsia"/>
          <w:lang w:eastAsia="zh-CN"/>
        </w:rPr>
        <w:t>左</w:t>
      </w:r>
      <w:r w:rsidR="395B1A00" w:rsidRPr="000422F6">
        <w:rPr>
          <w:rFonts w:asciiTheme="minorEastAsia" w:hAnsiTheme="minorEastAsia"/>
          <w:lang w:eastAsia="zh-CN"/>
        </w:rPr>
        <w:t>、</w:t>
      </w:r>
      <w:r w:rsidR="724E4DD1" w:rsidRPr="000422F6">
        <w:rPr>
          <w:rFonts w:asciiTheme="minorEastAsia" w:hAnsiTheme="minorEastAsia"/>
          <w:lang w:eastAsia="zh-CN"/>
        </w:rPr>
        <w:t>右键</w:t>
      </w:r>
      <w:r w:rsidRPr="000422F6">
        <w:rPr>
          <w:rFonts w:asciiTheme="minorEastAsia" w:hAnsiTheme="minorEastAsia"/>
          <w:lang w:eastAsia="zh-CN"/>
        </w:rPr>
        <w:t>操纵</w:t>
      </w:r>
      <w:r w:rsidR="674EE0B6" w:rsidRPr="000422F6">
        <w:rPr>
          <w:rFonts w:asciiTheme="minorEastAsia" w:hAnsiTheme="minorEastAsia"/>
          <w:lang w:eastAsia="zh-CN"/>
        </w:rPr>
        <w:t>“XX”对应</w:t>
      </w:r>
      <w:r w:rsidR="557E29B7" w:rsidRPr="000422F6">
        <w:rPr>
          <w:rFonts w:asciiTheme="minorEastAsia" w:hAnsiTheme="minorEastAsia"/>
          <w:lang w:eastAsia="zh-CN"/>
        </w:rPr>
        <w:t>的物体</w:t>
      </w:r>
      <w:r w:rsidR="562356E7" w:rsidRPr="000422F6">
        <w:rPr>
          <w:rFonts w:asciiTheme="minorEastAsia" w:hAnsiTheme="minorEastAsia"/>
          <w:lang w:eastAsia="zh-CN"/>
        </w:rPr>
        <w:t>在游戏世界中</w:t>
      </w:r>
      <w:r w:rsidR="557E29B7" w:rsidRPr="000422F6">
        <w:rPr>
          <w:rFonts w:asciiTheme="minorEastAsia" w:hAnsiTheme="minorEastAsia"/>
          <w:lang w:eastAsia="zh-CN"/>
        </w:rPr>
        <w:t>移动，</w:t>
      </w:r>
      <w:r w:rsidR="4790F99D" w:rsidRPr="000422F6">
        <w:rPr>
          <w:rFonts w:asciiTheme="minorEastAsia" w:hAnsiTheme="minorEastAsia"/>
          <w:lang w:eastAsia="zh-CN"/>
        </w:rPr>
        <w:t>与其他物体交互。</w:t>
      </w:r>
      <w:r w:rsidR="746A5DE1" w:rsidRPr="000422F6">
        <w:rPr>
          <w:rFonts w:asciiTheme="minorEastAsia" w:hAnsiTheme="minorEastAsia"/>
          <w:lang w:eastAsia="zh-CN"/>
        </w:rPr>
        <w:t>在游戏中，另一个重要的属性</w:t>
      </w:r>
      <w:r w:rsidR="666C6184" w:rsidRPr="000422F6">
        <w:rPr>
          <w:rFonts w:asciiTheme="minorEastAsia" w:hAnsiTheme="minorEastAsia"/>
          <w:lang w:eastAsia="zh-CN"/>
        </w:rPr>
        <w:t>词</w:t>
      </w:r>
      <w:r w:rsidR="746A5DE1" w:rsidRPr="000422F6">
        <w:rPr>
          <w:rFonts w:asciiTheme="minorEastAsia" w:hAnsiTheme="minorEastAsia"/>
          <w:lang w:eastAsia="zh-CN"/>
        </w:rPr>
        <w:t>是</w:t>
      </w:r>
      <w:r w:rsidR="000422F6">
        <w:rPr>
          <w:rFonts w:asciiTheme="minorEastAsia" w:hAnsiTheme="minorEastAsia" w:hint="eastAsia"/>
          <w:lang w:eastAsia="zh-CN"/>
        </w:rPr>
        <w:t>“胜利”，当具有“你”属性的物体和具有“胜利”属性的物体位置重合时，玩家在当前关卡获得胜利</w:t>
      </w:r>
      <w:r w:rsidR="4790F99D" w:rsidRPr="000422F6">
        <w:rPr>
          <w:rFonts w:asciiTheme="minorEastAsia" w:hAnsiTheme="minorEastAsia" w:hint="eastAsia"/>
          <w:lang w:eastAsia="zh-CN"/>
        </w:rPr>
        <w:t>。</w:t>
      </w:r>
      <w:r w:rsidR="3992FD40" w:rsidRPr="000422F6">
        <w:rPr>
          <w:rFonts w:asciiTheme="minorEastAsia" w:hAnsiTheme="minorEastAsia"/>
          <w:lang w:eastAsia="zh-CN"/>
        </w:rPr>
        <w:t>在游戏中</w:t>
      </w:r>
      <w:r w:rsidR="000422F6">
        <w:rPr>
          <w:rFonts w:asciiTheme="minorEastAsia" w:hAnsiTheme="minorEastAsia" w:hint="eastAsia"/>
          <w:lang w:eastAsia="zh-CN"/>
        </w:rPr>
        <w:t>玩家</w:t>
      </w:r>
      <w:r w:rsidR="3992FD40" w:rsidRPr="000422F6">
        <w:rPr>
          <w:rFonts w:asciiTheme="minorEastAsia" w:hAnsiTheme="minorEastAsia"/>
          <w:lang w:eastAsia="zh-CN"/>
        </w:rPr>
        <w:t>可以撤销操作</w:t>
      </w:r>
      <w:r w:rsidR="71AC4AB9" w:rsidRPr="000422F6">
        <w:rPr>
          <w:rFonts w:asciiTheme="minorEastAsia" w:hAnsiTheme="minorEastAsia"/>
          <w:lang w:eastAsia="zh-CN"/>
        </w:rPr>
        <w:t>或重启关卡，</w:t>
      </w:r>
      <w:r w:rsidR="578A550A" w:rsidRPr="000422F6">
        <w:rPr>
          <w:rFonts w:asciiTheme="minorEastAsia" w:hAnsiTheme="minorEastAsia"/>
          <w:lang w:eastAsia="zh-CN"/>
        </w:rPr>
        <w:t>次数不限。</w:t>
      </w:r>
      <w:r w:rsidR="000422F6">
        <w:rPr>
          <w:rFonts w:asciiTheme="minorEastAsia" w:hAnsiTheme="minorEastAsia" w:hint="eastAsia"/>
          <w:lang w:eastAsia="zh-CN"/>
        </w:rPr>
        <w:t>接下来，你需要完成四个教学关卡，</w:t>
      </w:r>
      <w:r w:rsidR="578A550A" w:rsidRPr="000422F6">
        <w:rPr>
          <w:rFonts w:asciiTheme="minorEastAsia" w:hAnsiTheme="minorEastAsia"/>
          <w:lang w:eastAsia="zh-CN"/>
        </w:rPr>
        <w:t>当你</w:t>
      </w:r>
      <w:r w:rsidR="7B641116" w:rsidRPr="000422F6">
        <w:rPr>
          <w:rFonts w:asciiTheme="minorEastAsia" w:hAnsiTheme="minorEastAsia"/>
          <w:lang w:eastAsia="zh-CN"/>
        </w:rPr>
        <w:t>卡关一定时间时，</w:t>
      </w:r>
      <w:r w:rsidR="000422F6">
        <w:rPr>
          <w:rFonts w:asciiTheme="minorEastAsia" w:hAnsiTheme="minorEastAsia" w:hint="eastAsia"/>
          <w:lang w:eastAsia="zh-CN"/>
        </w:rPr>
        <w:t>游戏界面左上角会出现一个</w:t>
      </w:r>
      <w:r w:rsidR="7B641116" w:rsidRPr="000422F6">
        <w:rPr>
          <w:rFonts w:asciiTheme="minorEastAsia" w:hAnsiTheme="minorEastAsia"/>
          <w:lang w:eastAsia="zh-CN"/>
        </w:rPr>
        <w:t>提示</w:t>
      </w:r>
      <w:r w:rsidR="000422F6">
        <w:rPr>
          <w:rFonts w:asciiTheme="minorEastAsia" w:hAnsiTheme="minorEastAsia" w:hint="eastAsia"/>
          <w:lang w:eastAsia="zh-CN"/>
        </w:rPr>
        <w:t>图标，你可以点击查看提示后继续尝试解决关卡</w:t>
      </w:r>
      <w:r w:rsidR="7B641116" w:rsidRPr="000422F6">
        <w:rPr>
          <w:rFonts w:asciiTheme="minorEastAsia" w:hAnsiTheme="minorEastAsia"/>
          <w:lang w:eastAsia="zh-CN"/>
        </w:rPr>
        <w:t>。如果您对游戏玩法</w:t>
      </w:r>
      <w:r w:rsidR="5885E5B8" w:rsidRPr="000422F6">
        <w:rPr>
          <w:rFonts w:asciiTheme="minorEastAsia" w:hAnsiTheme="minorEastAsia"/>
          <w:lang w:eastAsia="zh-CN"/>
        </w:rPr>
        <w:t>无其他疑问，可以</w:t>
      </w:r>
      <w:r w:rsidR="7B641116" w:rsidRPr="000422F6">
        <w:rPr>
          <w:rFonts w:asciiTheme="minorEastAsia" w:hAnsiTheme="minorEastAsia"/>
          <w:lang w:eastAsia="zh-CN"/>
        </w:rPr>
        <w:t>开始游戏。</w:t>
      </w:r>
    </w:p>
    <w:p w14:paraId="0DCD22B3" w14:textId="6A8B2702" w:rsidR="00F64424" w:rsidRPr="00F64424" w:rsidRDefault="00F64424" w:rsidP="015152CA">
      <w:pPr>
        <w:rPr>
          <w:rFonts w:asciiTheme="minorEastAsia" w:hAnsiTheme="minorEastAsia"/>
          <w:color w:val="FF0000"/>
          <w:lang w:eastAsia="zh-CN"/>
        </w:rPr>
      </w:pPr>
      <w:r w:rsidRPr="00F64424">
        <w:rPr>
          <w:rFonts w:asciiTheme="minorEastAsia" w:hAnsiTheme="minorEastAsia" w:hint="eastAsia"/>
          <w:color w:val="FF0000"/>
          <w:lang w:eastAsia="zh-CN"/>
        </w:rPr>
        <w:t>【上面的指导语可以做成ppt】</w:t>
      </w:r>
    </w:p>
    <w:p w14:paraId="3F5B548F" w14:textId="3EAC1F0F" w:rsidR="00F64424" w:rsidRPr="00F64424" w:rsidRDefault="278AAD72" w:rsidP="00F64424">
      <w:pPr>
        <w:pStyle w:val="2"/>
        <w:rPr>
          <w:rFonts w:asciiTheme="minorEastAsia" w:eastAsiaTheme="minorEastAsia" w:hAnsiTheme="minorEastAsia"/>
          <w:lang w:eastAsia="zh-CN"/>
        </w:rPr>
      </w:pPr>
      <w:r w:rsidRPr="000422F6">
        <w:rPr>
          <w:rFonts w:asciiTheme="minorEastAsia" w:eastAsiaTheme="minorEastAsia" w:hAnsiTheme="minorEastAsia"/>
          <w:lang w:eastAsia="zh-CN"/>
        </w:rPr>
        <w:t>第一屏</w:t>
      </w:r>
    </w:p>
    <w:p w14:paraId="5AA0B7D8" w14:textId="02677E59" w:rsidR="00395BEE" w:rsidRPr="000422F6" w:rsidRDefault="7455C5E6" w:rsidP="2C43C8B3">
      <w:pPr>
        <w:jc w:val="both"/>
        <w:rPr>
          <w:rFonts w:asciiTheme="minorEastAsia" w:hAnsiTheme="minorEastAsia" w:cs="微软雅黑"/>
          <w:sz w:val="21"/>
          <w:szCs w:val="21"/>
          <w:lang w:eastAsia="zh-CN"/>
        </w:rPr>
      </w:pPr>
      <w:r w:rsidRPr="000422F6">
        <w:rPr>
          <w:rFonts w:asciiTheme="minorEastAsia" w:hAnsiTheme="minorEastAsia" w:cs="微软雅黑"/>
          <w:sz w:val="21"/>
          <w:szCs w:val="21"/>
          <w:lang w:eastAsia="zh-CN"/>
        </w:rPr>
        <w:t>接下来，你将会</w:t>
      </w:r>
      <w:r w:rsidR="0A943400" w:rsidRPr="000422F6">
        <w:rPr>
          <w:rFonts w:asciiTheme="minorEastAsia" w:hAnsiTheme="minorEastAsia" w:cs="微软雅黑"/>
          <w:sz w:val="21"/>
          <w:szCs w:val="21"/>
          <w:lang w:eastAsia="zh-CN"/>
        </w:rPr>
        <w:t>进入</w:t>
      </w:r>
      <w:r w:rsidRPr="000422F6">
        <w:rPr>
          <w:rFonts w:asciiTheme="minorEastAsia" w:hAnsiTheme="minorEastAsia" w:cs="微软雅黑"/>
          <w:sz w:val="21"/>
          <w:szCs w:val="21"/>
          <w:lang w:eastAsia="zh-CN"/>
        </w:rPr>
        <w:t>评估</w:t>
      </w:r>
      <w:r w:rsidR="725CEA4E" w:rsidRPr="000422F6">
        <w:rPr>
          <w:rFonts w:asciiTheme="minorEastAsia" w:hAnsiTheme="minorEastAsia" w:cs="微软雅黑"/>
          <w:sz w:val="21"/>
          <w:szCs w:val="21"/>
          <w:lang w:eastAsia="zh-CN"/>
        </w:rPr>
        <w:t>环节</w:t>
      </w:r>
      <w:r w:rsidRPr="000422F6">
        <w:rPr>
          <w:rFonts w:asciiTheme="minorEastAsia" w:hAnsiTheme="minorEastAsia" w:cs="微软雅黑"/>
          <w:sz w:val="21"/>
          <w:szCs w:val="21"/>
          <w:lang w:eastAsia="zh-CN"/>
        </w:rPr>
        <w:t>。</w:t>
      </w:r>
      <w:r w:rsidR="1A68B5CC" w:rsidRPr="000422F6">
        <w:rPr>
          <w:rFonts w:asciiTheme="minorEastAsia" w:hAnsiTheme="minorEastAsia" w:cs="微软雅黑"/>
          <w:sz w:val="21"/>
          <w:szCs w:val="21"/>
          <w:lang w:eastAsia="zh-CN"/>
        </w:rPr>
        <w:t>在实验中，你会看到其他玩家的通关视频，每个视频从玩家进入关卡</w:t>
      </w:r>
      <w:r w:rsidR="2735E294" w:rsidRPr="000422F6">
        <w:rPr>
          <w:rFonts w:asciiTheme="minorEastAsia" w:hAnsiTheme="minorEastAsia" w:cs="微软雅黑"/>
          <w:sz w:val="21"/>
          <w:szCs w:val="21"/>
          <w:lang w:eastAsia="zh-CN"/>
        </w:rPr>
        <w:t>开始</w:t>
      </w:r>
      <w:r w:rsidR="1A68B5CC" w:rsidRPr="000422F6">
        <w:rPr>
          <w:rFonts w:asciiTheme="minorEastAsia" w:hAnsiTheme="minorEastAsia" w:cs="微软雅黑"/>
          <w:sz w:val="21"/>
          <w:szCs w:val="21"/>
          <w:lang w:eastAsia="zh-CN"/>
        </w:rPr>
        <w:t>，</w:t>
      </w:r>
      <w:r w:rsidR="137E5C41" w:rsidRPr="000422F6">
        <w:rPr>
          <w:rFonts w:asciiTheme="minorEastAsia" w:hAnsiTheme="minorEastAsia" w:cs="微软雅黑"/>
          <w:sz w:val="21"/>
          <w:szCs w:val="21"/>
          <w:lang w:eastAsia="zh-CN"/>
        </w:rPr>
        <w:t>到玩家获得胜利结束</w:t>
      </w:r>
      <w:r w:rsidR="000422F6">
        <w:rPr>
          <w:rFonts w:asciiTheme="minorEastAsia" w:hAnsiTheme="minorEastAsia" w:cs="微软雅黑" w:hint="eastAsia"/>
          <w:sz w:val="21"/>
          <w:szCs w:val="21"/>
          <w:lang w:eastAsia="zh-CN"/>
        </w:rPr>
        <w:t>；这批玩家使用的游戏界面和你使用的完全相同，因此通关的全过程中</w:t>
      </w:r>
      <w:r w:rsidR="65DAC7C5" w:rsidRPr="000422F6">
        <w:rPr>
          <w:rFonts w:asciiTheme="minorEastAsia" w:hAnsiTheme="minorEastAsia" w:cs="微软雅黑" w:hint="eastAsia"/>
          <w:sz w:val="21"/>
          <w:szCs w:val="21"/>
          <w:lang w:eastAsia="zh-CN"/>
        </w:rPr>
        <w:t>玩</w:t>
      </w:r>
      <w:r w:rsidR="65DAC7C5" w:rsidRPr="000422F6">
        <w:rPr>
          <w:rFonts w:asciiTheme="minorEastAsia" w:hAnsiTheme="minorEastAsia" w:cs="微软雅黑"/>
          <w:sz w:val="21"/>
          <w:szCs w:val="21"/>
          <w:lang w:eastAsia="zh-CN"/>
        </w:rPr>
        <w:t>家可能会</w:t>
      </w:r>
      <w:r w:rsidR="64BCAF06" w:rsidRPr="000422F6">
        <w:rPr>
          <w:rFonts w:asciiTheme="minorEastAsia" w:hAnsiTheme="minorEastAsia" w:cs="微软雅黑"/>
          <w:sz w:val="21"/>
          <w:szCs w:val="21"/>
          <w:lang w:eastAsia="zh-CN"/>
        </w:rPr>
        <w:t>撤销操作</w:t>
      </w:r>
      <w:r w:rsidR="65DAC7C5" w:rsidRPr="000422F6">
        <w:rPr>
          <w:rFonts w:asciiTheme="minorEastAsia" w:hAnsiTheme="minorEastAsia" w:cs="微软雅黑"/>
          <w:sz w:val="21"/>
          <w:szCs w:val="21"/>
          <w:lang w:eastAsia="zh-CN"/>
        </w:rPr>
        <w:t>、</w:t>
      </w:r>
      <w:r w:rsidR="3CE87EAE" w:rsidRPr="000422F6">
        <w:rPr>
          <w:rFonts w:asciiTheme="minorEastAsia" w:hAnsiTheme="minorEastAsia" w:cs="微软雅黑"/>
          <w:sz w:val="21"/>
          <w:szCs w:val="21"/>
          <w:lang w:eastAsia="zh-CN"/>
        </w:rPr>
        <w:t>重启关卡、</w:t>
      </w:r>
      <w:r w:rsidR="65DAC7C5" w:rsidRPr="000422F6">
        <w:rPr>
          <w:rFonts w:asciiTheme="minorEastAsia" w:hAnsiTheme="minorEastAsia" w:cs="微软雅黑"/>
          <w:sz w:val="21"/>
          <w:szCs w:val="21"/>
          <w:lang w:eastAsia="zh-CN"/>
        </w:rPr>
        <w:t>经历失败</w:t>
      </w:r>
      <w:r w:rsidR="137E5C41" w:rsidRPr="000422F6">
        <w:rPr>
          <w:rFonts w:asciiTheme="minorEastAsia" w:hAnsiTheme="minorEastAsia" w:cs="微软雅黑"/>
          <w:sz w:val="21"/>
          <w:szCs w:val="21"/>
          <w:lang w:eastAsia="zh-CN"/>
        </w:rPr>
        <w:t>。</w:t>
      </w:r>
    </w:p>
    <w:p w14:paraId="570B456C" w14:textId="77777777" w:rsidR="00DF2B6E" w:rsidRDefault="3CF01E8B" w:rsidP="2C43C8B3">
      <w:pPr>
        <w:jc w:val="both"/>
        <w:rPr>
          <w:rFonts w:asciiTheme="minorEastAsia" w:hAnsiTheme="minorEastAsia" w:cs="微软雅黑"/>
          <w:sz w:val="21"/>
          <w:szCs w:val="21"/>
          <w:lang w:eastAsia="zh-CN"/>
        </w:rPr>
      </w:pPr>
      <w:r w:rsidRPr="000422F6">
        <w:rPr>
          <w:rFonts w:asciiTheme="minorEastAsia" w:hAnsiTheme="minorEastAsia" w:cs="微软雅黑"/>
          <w:sz w:val="21"/>
          <w:szCs w:val="21"/>
          <w:lang w:eastAsia="zh-CN"/>
        </w:rPr>
        <w:t>日常生活</w:t>
      </w:r>
      <w:r w:rsidR="000422F6">
        <w:rPr>
          <w:rFonts w:asciiTheme="minorEastAsia" w:hAnsiTheme="minorEastAsia" w:cs="微软雅黑" w:hint="eastAsia"/>
          <w:sz w:val="21"/>
          <w:szCs w:val="21"/>
          <w:lang w:eastAsia="zh-CN"/>
        </w:rPr>
        <w:t>中的</w:t>
      </w:r>
      <w:r w:rsidRPr="000422F6">
        <w:rPr>
          <w:rFonts w:asciiTheme="minorEastAsia" w:hAnsiTheme="minorEastAsia" w:cs="微软雅黑"/>
          <w:sz w:val="21"/>
          <w:szCs w:val="21"/>
          <w:lang w:eastAsia="zh-CN"/>
        </w:rPr>
        <w:t>事件</w:t>
      </w:r>
      <w:r w:rsidR="000422F6">
        <w:rPr>
          <w:rFonts w:asciiTheme="minorEastAsia" w:hAnsiTheme="minorEastAsia" w:cs="微软雅黑" w:hint="eastAsia"/>
          <w:sz w:val="21"/>
          <w:szCs w:val="21"/>
          <w:lang w:eastAsia="zh-CN"/>
        </w:rPr>
        <w:t>通常</w:t>
      </w:r>
      <w:r w:rsidR="278AAD72" w:rsidRPr="000422F6">
        <w:rPr>
          <w:rFonts w:asciiTheme="minorEastAsia" w:hAnsiTheme="minorEastAsia" w:cs="微软雅黑"/>
          <w:sz w:val="21"/>
          <w:szCs w:val="21"/>
          <w:lang w:eastAsia="zh-CN"/>
        </w:rPr>
        <w:t>可以</w:t>
      </w:r>
      <w:r w:rsidR="5480DFF1" w:rsidRPr="000422F6">
        <w:rPr>
          <w:rFonts w:asciiTheme="minorEastAsia" w:hAnsiTheme="minorEastAsia" w:cs="微软雅黑"/>
          <w:sz w:val="21"/>
          <w:szCs w:val="21"/>
          <w:lang w:eastAsia="zh-CN"/>
        </w:rPr>
        <w:t>被</w:t>
      </w:r>
      <w:r w:rsidR="4F1EF3A1" w:rsidRPr="000422F6">
        <w:rPr>
          <w:rFonts w:asciiTheme="minorEastAsia" w:hAnsiTheme="minorEastAsia" w:cs="微软雅黑"/>
          <w:sz w:val="21"/>
          <w:szCs w:val="21"/>
          <w:lang w:eastAsia="zh-CN"/>
        </w:rPr>
        <w:t>分解</w:t>
      </w:r>
      <w:r w:rsidR="278AAD72" w:rsidRPr="000422F6">
        <w:rPr>
          <w:rFonts w:asciiTheme="minorEastAsia" w:hAnsiTheme="minorEastAsia" w:cs="微软雅黑"/>
          <w:sz w:val="21"/>
          <w:szCs w:val="21"/>
          <w:lang w:eastAsia="zh-CN"/>
        </w:rPr>
        <w:t>为一系列</w:t>
      </w:r>
      <w:r w:rsidR="01FB9A21" w:rsidRPr="000422F6">
        <w:rPr>
          <w:rFonts w:asciiTheme="minorEastAsia" w:hAnsiTheme="minorEastAsia" w:cs="微软雅黑"/>
          <w:sz w:val="21"/>
          <w:szCs w:val="21"/>
          <w:lang w:eastAsia="zh-CN"/>
        </w:rPr>
        <w:t>事件单元</w:t>
      </w:r>
      <w:r w:rsidR="278AAD72" w:rsidRPr="000422F6">
        <w:rPr>
          <w:rFonts w:asciiTheme="minorEastAsia" w:hAnsiTheme="minorEastAsia" w:cs="微软雅黑"/>
          <w:sz w:val="21"/>
          <w:szCs w:val="21"/>
          <w:lang w:eastAsia="zh-CN"/>
        </w:rPr>
        <w:t>。</w:t>
      </w:r>
      <w:r w:rsidR="0F237D6F" w:rsidRPr="000422F6">
        <w:rPr>
          <w:rFonts w:asciiTheme="minorEastAsia" w:hAnsiTheme="minorEastAsia" w:cs="微软雅黑"/>
          <w:sz w:val="21"/>
          <w:szCs w:val="21"/>
          <w:lang w:eastAsia="zh-CN"/>
        </w:rPr>
        <w:t>比如，如果</w:t>
      </w:r>
      <w:r w:rsidR="7A414645" w:rsidRPr="000422F6">
        <w:rPr>
          <w:rFonts w:asciiTheme="minorEastAsia" w:hAnsiTheme="minorEastAsia" w:cs="微软雅黑"/>
          <w:sz w:val="21"/>
          <w:szCs w:val="21"/>
          <w:lang w:eastAsia="zh-CN"/>
        </w:rPr>
        <w:t>主试</w:t>
      </w:r>
      <w:r w:rsidR="0F237D6F" w:rsidRPr="000422F6">
        <w:rPr>
          <w:rFonts w:asciiTheme="minorEastAsia" w:hAnsiTheme="minorEastAsia" w:cs="微软雅黑"/>
          <w:sz w:val="21"/>
          <w:szCs w:val="21"/>
          <w:lang w:eastAsia="zh-CN"/>
        </w:rPr>
        <w:t>现在去关门，这个事件可以被分解为“转身”、“走到门前”、“</w:t>
      </w:r>
      <w:r w:rsidR="47783D13" w:rsidRPr="000422F6">
        <w:rPr>
          <w:rFonts w:asciiTheme="minorEastAsia" w:hAnsiTheme="minorEastAsia" w:cs="微软雅黑"/>
          <w:sz w:val="21"/>
          <w:szCs w:val="21"/>
          <w:lang w:eastAsia="zh-CN"/>
        </w:rPr>
        <w:t>拉</w:t>
      </w:r>
      <w:r w:rsidR="0F237D6F" w:rsidRPr="000422F6">
        <w:rPr>
          <w:rFonts w:asciiTheme="minorEastAsia" w:hAnsiTheme="minorEastAsia" w:cs="微软雅黑"/>
          <w:sz w:val="21"/>
          <w:szCs w:val="21"/>
          <w:lang w:eastAsia="zh-CN"/>
        </w:rPr>
        <w:t>动门”</w:t>
      </w:r>
      <w:r w:rsidR="100625AD" w:rsidRPr="000422F6">
        <w:rPr>
          <w:rFonts w:asciiTheme="minorEastAsia" w:hAnsiTheme="minorEastAsia" w:cs="微软雅黑"/>
          <w:sz w:val="21"/>
          <w:szCs w:val="21"/>
          <w:lang w:eastAsia="zh-CN"/>
        </w:rPr>
        <w:t>、“转身”、“走回来”</w:t>
      </w:r>
      <w:r w:rsidR="000422F6">
        <w:rPr>
          <w:rFonts w:asciiTheme="minorEastAsia" w:hAnsiTheme="minorEastAsia" w:cs="微软雅黑" w:hint="eastAsia"/>
          <w:sz w:val="21"/>
          <w:szCs w:val="21"/>
          <w:lang w:eastAsia="zh-CN"/>
        </w:rPr>
        <w:t>5</w:t>
      </w:r>
      <w:r w:rsidR="100625AD" w:rsidRPr="000422F6">
        <w:rPr>
          <w:rFonts w:asciiTheme="minorEastAsia" w:hAnsiTheme="minorEastAsia" w:cs="微软雅黑"/>
          <w:sz w:val="21"/>
          <w:szCs w:val="21"/>
          <w:lang w:eastAsia="zh-CN"/>
        </w:rPr>
        <w:t>个事件单元。</w:t>
      </w:r>
      <w:r w:rsidR="000422F6">
        <w:rPr>
          <w:rFonts w:asciiTheme="minorEastAsia" w:hAnsiTheme="minorEastAsia" w:cs="微软雅黑" w:hint="eastAsia"/>
          <w:sz w:val="21"/>
          <w:szCs w:val="21"/>
          <w:lang w:eastAsia="zh-CN"/>
        </w:rPr>
        <w:t>玩家的通关过程也是如此，我们希望通过你的评估</w:t>
      </w:r>
      <w:r w:rsidR="00DF2B6E">
        <w:rPr>
          <w:rFonts w:asciiTheme="minorEastAsia" w:hAnsiTheme="minorEastAsia" w:cs="微软雅黑" w:hint="eastAsia"/>
          <w:sz w:val="21"/>
          <w:szCs w:val="21"/>
          <w:lang w:eastAsia="zh-CN"/>
        </w:rPr>
        <w:t>对玩家的通关过程进行分解。因此，在观看视频的过程中</w:t>
      </w:r>
      <w:r w:rsidR="789F787A" w:rsidRPr="000422F6">
        <w:rPr>
          <w:rFonts w:asciiTheme="minorEastAsia" w:hAnsiTheme="minorEastAsia" w:cs="微软雅黑"/>
          <w:sz w:val="21"/>
          <w:szCs w:val="21"/>
          <w:lang w:eastAsia="zh-CN"/>
        </w:rPr>
        <w:t>，</w:t>
      </w:r>
      <w:r w:rsidR="00DF2B6E">
        <w:rPr>
          <w:rFonts w:asciiTheme="minorEastAsia" w:hAnsiTheme="minorEastAsia" w:cs="微软雅黑" w:hint="eastAsia"/>
          <w:sz w:val="21"/>
          <w:szCs w:val="21"/>
          <w:lang w:eastAsia="zh-CN"/>
        </w:rPr>
        <w:t>你需要实时地对通关过程进行事件单元的</w:t>
      </w:r>
      <w:r w:rsidR="789F787A" w:rsidRPr="000422F6">
        <w:rPr>
          <w:rFonts w:asciiTheme="minorEastAsia" w:hAnsiTheme="minorEastAsia" w:cs="微软雅黑" w:hint="eastAsia"/>
          <w:sz w:val="21"/>
          <w:szCs w:val="21"/>
          <w:lang w:eastAsia="zh-CN"/>
        </w:rPr>
        <w:t>划</w:t>
      </w:r>
      <w:r w:rsidR="789F787A" w:rsidRPr="000422F6">
        <w:rPr>
          <w:rFonts w:asciiTheme="minorEastAsia" w:hAnsiTheme="minorEastAsia" w:cs="微软雅黑"/>
          <w:sz w:val="21"/>
          <w:szCs w:val="21"/>
          <w:lang w:eastAsia="zh-CN"/>
        </w:rPr>
        <w:t>分</w:t>
      </w:r>
      <w:r w:rsidR="00DF2B6E">
        <w:rPr>
          <w:rFonts w:asciiTheme="minorEastAsia" w:hAnsiTheme="minorEastAsia" w:cs="微软雅黑" w:hint="eastAsia"/>
          <w:sz w:val="21"/>
          <w:szCs w:val="21"/>
          <w:lang w:eastAsia="zh-CN"/>
        </w:rPr>
        <w:t>，划分</w:t>
      </w:r>
      <w:r w:rsidR="4BA8F06D" w:rsidRPr="000422F6">
        <w:rPr>
          <w:rFonts w:asciiTheme="minorEastAsia" w:hAnsiTheme="minorEastAsia" w:cs="微软雅黑"/>
          <w:sz w:val="21"/>
          <w:szCs w:val="21"/>
          <w:lang w:eastAsia="zh-CN"/>
        </w:rPr>
        <w:t>没有标准的答案</w:t>
      </w:r>
      <w:r w:rsidR="5AB790D9" w:rsidRPr="000422F6">
        <w:rPr>
          <w:rFonts w:asciiTheme="minorEastAsia" w:hAnsiTheme="minorEastAsia" w:cs="微软雅黑"/>
          <w:sz w:val="21"/>
          <w:szCs w:val="21"/>
          <w:lang w:eastAsia="zh-CN"/>
        </w:rPr>
        <w:t>，你只需按照自己的理解进行反应。</w:t>
      </w:r>
    </w:p>
    <w:p w14:paraId="46938F42" w14:textId="705B7217" w:rsidR="00395BEE" w:rsidRPr="000422F6" w:rsidRDefault="0CE6FD64" w:rsidP="2C43C8B3">
      <w:pPr>
        <w:jc w:val="both"/>
        <w:rPr>
          <w:rFonts w:asciiTheme="minorEastAsia" w:hAnsiTheme="minorEastAsia" w:cs="微软雅黑"/>
          <w:sz w:val="21"/>
          <w:szCs w:val="21"/>
          <w:lang w:eastAsia="zh-CN"/>
        </w:rPr>
      </w:pPr>
      <w:r w:rsidRPr="000422F6">
        <w:rPr>
          <w:rFonts w:asciiTheme="minorEastAsia" w:hAnsiTheme="minorEastAsia" w:cs="微软雅黑"/>
          <w:sz w:val="21"/>
          <w:szCs w:val="21"/>
          <w:lang w:eastAsia="zh-CN"/>
        </w:rPr>
        <w:t>在你划分出的每个事件单元中，可以包含一系列游戏的基础操作</w:t>
      </w:r>
      <w:r w:rsidR="0E82CDC5" w:rsidRPr="000422F6">
        <w:rPr>
          <w:rFonts w:asciiTheme="minorEastAsia" w:hAnsiTheme="minorEastAsia" w:cs="微软雅黑"/>
          <w:sz w:val="21"/>
          <w:szCs w:val="21"/>
          <w:lang w:eastAsia="zh-CN"/>
        </w:rPr>
        <w:t>，比如上下左右</w:t>
      </w:r>
      <w:r w:rsidR="00DF2B6E">
        <w:rPr>
          <w:rFonts w:asciiTheme="minorEastAsia" w:hAnsiTheme="minorEastAsia" w:cs="微软雅黑" w:hint="eastAsia"/>
          <w:sz w:val="21"/>
          <w:szCs w:val="21"/>
          <w:lang w:eastAsia="zh-CN"/>
        </w:rPr>
        <w:t>按键</w:t>
      </w:r>
      <w:r w:rsidR="0E82CDC5" w:rsidRPr="000422F6">
        <w:rPr>
          <w:rFonts w:asciiTheme="minorEastAsia" w:hAnsiTheme="minorEastAsia" w:cs="微软雅黑"/>
          <w:sz w:val="21"/>
          <w:szCs w:val="21"/>
          <w:lang w:eastAsia="zh-CN"/>
        </w:rPr>
        <w:t>、撤销</w:t>
      </w:r>
      <w:r w:rsidR="00DF2B6E">
        <w:rPr>
          <w:rFonts w:asciiTheme="minorEastAsia" w:hAnsiTheme="minorEastAsia" w:cs="微软雅黑" w:hint="eastAsia"/>
          <w:sz w:val="21"/>
          <w:szCs w:val="21"/>
          <w:lang w:eastAsia="zh-CN"/>
        </w:rPr>
        <w:t>、</w:t>
      </w:r>
      <w:r w:rsidR="0E82CDC5" w:rsidRPr="000422F6">
        <w:rPr>
          <w:rFonts w:asciiTheme="minorEastAsia" w:hAnsiTheme="minorEastAsia" w:cs="微软雅黑"/>
          <w:sz w:val="21"/>
          <w:szCs w:val="21"/>
          <w:lang w:eastAsia="zh-CN"/>
        </w:rPr>
        <w:t>重启</w:t>
      </w:r>
      <w:r w:rsidR="278AAD72" w:rsidRPr="000422F6">
        <w:rPr>
          <w:rFonts w:asciiTheme="minorEastAsia" w:hAnsiTheme="minorEastAsia" w:cs="微软雅黑"/>
          <w:sz w:val="21"/>
          <w:szCs w:val="21"/>
          <w:lang w:eastAsia="zh-CN"/>
        </w:rPr>
        <w:t>。当你认为，</w:t>
      </w:r>
      <w:r w:rsidR="00DF2B6E">
        <w:rPr>
          <w:rFonts w:asciiTheme="minorEastAsia" w:hAnsiTheme="minorEastAsia" w:cs="微软雅黑" w:hint="eastAsia"/>
          <w:sz w:val="21"/>
          <w:szCs w:val="21"/>
          <w:lang w:eastAsia="zh-CN"/>
        </w:rPr>
        <w:t>当前的事件单元结束，而下一个事件单元开始时，请</w:t>
      </w:r>
      <w:r w:rsidR="278AAD72" w:rsidRPr="000422F6">
        <w:rPr>
          <w:rFonts w:asciiTheme="minorEastAsia" w:hAnsiTheme="minorEastAsia" w:cs="微软雅黑"/>
          <w:sz w:val="21"/>
          <w:szCs w:val="21"/>
          <w:lang w:eastAsia="zh-CN"/>
        </w:rPr>
        <w:t>迅速按下空格键</w:t>
      </w:r>
      <w:r w:rsidR="00DF2B6E">
        <w:rPr>
          <w:rFonts w:asciiTheme="minorEastAsia" w:hAnsiTheme="minorEastAsia" w:cs="微软雅黑" w:hint="eastAsia"/>
          <w:sz w:val="21"/>
          <w:szCs w:val="21"/>
          <w:lang w:eastAsia="zh-CN"/>
        </w:rPr>
        <w:t>标记这个时间点</w:t>
      </w:r>
      <w:r w:rsidR="278AAD72" w:rsidRPr="000422F6">
        <w:rPr>
          <w:rFonts w:asciiTheme="minorEastAsia" w:hAnsiTheme="minorEastAsia" w:cs="微软雅黑"/>
          <w:sz w:val="21"/>
          <w:szCs w:val="21"/>
          <w:lang w:eastAsia="zh-CN"/>
        </w:rPr>
        <w:t>。</w:t>
      </w:r>
      <w:commentRangeStart w:id="1"/>
      <w:r w:rsidR="00DF2B6E">
        <w:rPr>
          <w:rFonts w:asciiTheme="minorEastAsia" w:hAnsiTheme="minorEastAsia" w:cs="微软雅黑" w:hint="eastAsia"/>
          <w:sz w:val="21"/>
          <w:szCs w:val="21"/>
          <w:lang w:eastAsia="zh-CN"/>
        </w:rPr>
        <w:t>当你按下空格键后，会</w:t>
      </w:r>
      <w:del w:id="2" w:author="JiangLinfeng" w:date="2023-04-11T15:02:00Z">
        <w:r w:rsidR="00A63662" w:rsidDel="00A60F63">
          <w:rPr>
            <w:rFonts w:asciiTheme="minorEastAsia" w:hAnsiTheme="minorEastAsia" w:cs="微软雅黑" w:hint="eastAsia"/>
            <w:sz w:val="21"/>
            <w:szCs w:val="21"/>
            <w:lang w:eastAsia="zh-CN"/>
          </w:rPr>
          <w:delText>在屏幕四周闪烁轮廓反馈</w:delText>
        </w:r>
      </w:del>
      <w:ins w:id="3" w:author="JiangLinfeng" w:date="2023-04-11T15:02:00Z">
        <w:r w:rsidR="00A60F63">
          <w:rPr>
            <w:rFonts w:asciiTheme="minorEastAsia" w:hAnsiTheme="minorEastAsia" w:cs="微软雅黑" w:hint="eastAsia"/>
            <w:sz w:val="21"/>
            <w:szCs w:val="21"/>
            <w:lang w:eastAsia="zh-CN"/>
          </w:rPr>
          <w:t>听到</w:t>
        </w:r>
        <w:r w:rsidR="00A60F63">
          <w:rPr>
            <w:rFonts w:asciiTheme="minorEastAsia" w:hAnsiTheme="minorEastAsia" w:cs="微软雅黑" w:hint="eastAsia"/>
            <w:sz w:val="21"/>
            <w:szCs w:val="21"/>
            <w:lang w:eastAsia="zh-CN"/>
          </w:rPr>
          <w:t>“</w:t>
        </w:r>
        <w:r w:rsidR="00A60F63">
          <w:rPr>
            <w:rFonts w:asciiTheme="minorEastAsia" w:hAnsiTheme="minorEastAsia" w:cs="微软雅黑" w:hint="eastAsia"/>
            <w:sz w:val="21"/>
            <w:szCs w:val="21"/>
            <w:lang w:eastAsia="zh-CN"/>
          </w:rPr>
          <w:t>嘟”声反馈</w:t>
        </w:r>
      </w:ins>
      <w:r w:rsidR="00DF2B6E">
        <w:rPr>
          <w:rFonts w:asciiTheme="minorEastAsia" w:hAnsiTheme="minorEastAsia" w:cs="微软雅黑" w:hint="eastAsia"/>
          <w:sz w:val="21"/>
          <w:szCs w:val="21"/>
          <w:lang w:eastAsia="zh-CN"/>
        </w:rPr>
        <w:t>，提示你标记成功</w:t>
      </w:r>
      <w:r w:rsidR="00F64424">
        <w:rPr>
          <w:rFonts w:asciiTheme="minorEastAsia" w:hAnsiTheme="minorEastAsia" w:cs="微软雅黑" w:hint="eastAsia"/>
          <w:sz w:val="21"/>
          <w:szCs w:val="21"/>
          <w:lang w:eastAsia="zh-CN"/>
        </w:rPr>
        <w:t>，请尝试按下空格查看反馈效果</w:t>
      </w:r>
      <w:r w:rsidR="00DF2B6E">
        <w:rPr>
          <w:rFonts w:asciiTheme="minorEastAsia" w:hAnsiTheme="minorEastAsia" w:cs="微软雅黑" w:hint="eastAsia"/>
          <w:sz w:val="21"/>
          <w:szCs w:val="21"/>
          <w:lang w:eastAsia="zh-CN"/>
        </w:rPr>
        <w:t>。</w:t>
      </w:r>
      <w:commentRangeEnd w:id="1"/>
      <w:r w:rsidR="00DF2B6E">
        <w:rPr>
          <w:rStyle w:val="a3"/>
        </w:rPr>
        <w:commentReference w:id="1"/>
      </w:r>
      <w:r w:rsidR="00F64424">
        <w:rPr>
          <w:rFonts w:asciiTheme="minorEastAsia" w:hAnsiTheme="minorEastAsia" w:cs="微软雅黑" w:hint="eastAsia"/>
          <w:sz w:val="21"/>
          <w:szCs w:val="21"/>
          <w:lang w:eastAsia="zh-CN"/>
        </w:rPr>
        <w:t>（点击鼠标继续）</w:t>
      </w:r>
    </w:p>
    <w:p w14:paraId="75356658" w14:textId="71E9D2A6" w:rsidR="00395BEE" w:rsidRPr="000422F6" w:rsidRDefault="278AAD72" w:rsidP="73474192">
      <w:pPr>
        <w:pStyle w:val="2"/>
        <w:rPr>
          <w:rFonts w:asciiTheme="minorEastAsia" w:eastAsiaTheme="minorEastAsia" w:hAnsiTheme="minorEastAsia"/>
          <w:lang w:eastAsia="zh-CN"/>
        </w:rPr>
      </w:pPr>
      <w:r w:rsidRPr="000422F6">
        <w:rPr>
          <w:rFonts w:asciiTheme="minorEastAsia" w:eastAsiaTheme="minorEastAsia" w:hAnsiTheme="minorEastAsia"/>
          <w:lang w:eastAsia="zh-CN"/>
        </w:rPr>
        <w:t>第二屏</w:t>
      </w:r>
    </w:p>
    <w:p w14:paraId="3B58A1CE" w14:textId="0278E1BE" w:rsidR="00F64424" w:rsidRDefault="00A63662" w:rsidP="73474192">
      <w:pPr>
        <w:jc w:val="both"/>
        <w:rPr>
          <w:rFonts w:asciiTheme="minorEastAsia" w:hAnsiTheme="minorEastAsia" w:cs="微软雅黑"/>
          <w:sz w:val="21"/>
          <w:szCs w:val="21"/>
          <w:lang w:eastAsia="zh-CN"/>
        </w:rPr>
      </w:pPr>
      <w:r>
        <w:rPr>
          <w:rFonts w:asciiTheme="minorEastAsia" w:hAnsiTheme="minorEastAsia" w:cs="微软雅黑" w:hint="eastAsia"/>
          <w:sz w:val="21"/>
          <w:szCs w:val="21"/>
          <w:lang w:eastAsia="zh-CN"/>
        </w:rPr>
        <w:t>对于每一个通关视频，你需要连续观看</w:t>
      </w:r>
      <w:r w:rsidR="0045136C">
        <w:rPr>
          <w:rFonts w:asciiTheme="minorEastAsia" w:hAnsiTheme="minorEastAsia" w:cs="微软雅黑" w:hint="eastAsia"/>
          <w:sz w:val="21"/>
          <w:szCs w:val="21"/>
          <w:lang w:eastAsia="zh-CN"/>
        </w:rPr>
        <w:t>两遍，分别作出不同细致程度的划分，我们称之为“粗划分”和“细划分”。</w:t>
      </w:r>
    </w:p>
    <w:p w14:paraId="01CFBEA5" w14:textId="6BA3325B" w:rsidR="0045136C" w:rsidRDefault="0045136C" w:rsidP="73474192">
      <w:pPr>
        <w:jc w:val="both"/>
        <w:rPr>
          <w:rFonts w:asciiTheme="minorEastAsia" w:hAnsiTheme="minorEastAsia" w:cs="微软雅黑"/>
          <w:sz w:val="21"/>
          <w:szCs w:val="21"/>
          <w:lang w:eastAsia="zh-CN"/>
        </w:rPr>
      </w:pPr>
      <w:r>
        <w:rPr>
          <w:rFonts w:asciiTheme="minorEastAsia" w:hAnsiTheme="minorEastAsia" w:cs="微软雅黑" w:hint="eastAsia"/>
          <w:sz w:val="21"/>
          <w:szCs w:val="21"/>
          <w:lang w:eastAsia="zh-CN"/>
        </w:rPr>
        <w:t>第一遍观看时，你需要作出“</w:t>
      </w:r>
      <w:r w:rsidR="278AAD72" w:rsidRPr="000422F6">
        <w:rPr>
          <w:rFonts w:asciiTheme="minorEastAsia" w:hAnsiTheme="minorEastAsia" w:cs="微软雅黑"/>
          <w:sz w:val="21"/>
          <w:szCs w:val="21"/>
          <w:lang w:eastAsia="zh-CN"/>
        </w:rPr>
        <w:t>粗</w:t>
      </w:r>
      <w:r>
        <w:rPr>
          <w:rFonts w:asciiTheme="minorEastAsia" w:hAnsiTheme="minorEastAsia" w:cs="微软雅黑" w:hint="eastAsia"/>
          <w:sz w:val="21"/>
          <w:szCs w:val="21"/>
          <w:lang w:eastAsia="zh-CN"/>
        </w:rPr>
        <w:t>划</w:t>
      </w:r>
      <w:r w:rsidR="278AAD72" w:rsidRPr="000422F6">
        <w:rPr>
          <w:rFonts w:asciiTheme="minorEastAsia" w:hAnsiTheme="minorEastAsia" w:cs="微软雅黑"/>
          <w:sz w:val="21"/>
          <w:szCs w:val="21"/>
          <w:lang w:eastAsia="zh-CN"/>
        </w:rPr>
        <w:t>分</w:t>
      </w:r>
      <w:r>
        <w:rPr>
          <w:rFonts w:asciiTheme="minorEastAsia" w:hAnsiTheme="minorEastAsia" w:cs="微软雅黑" w:hint="eastAsia"/>
          <w:sz w:val="21"/>
          <w:szCs w:val="21"/>
          <w:lang w:eastAsia="zh-CN"/>
        </w:rPr>
        <w:t>”，</w:t>
      </w:r>
      <w:r w:rsidR="278AAD72" w:rsidRPr="000422F6">
        <w:rPr>
          <w:rFonts w:asciiTheme="minorEastAsia" w:hAnsiTheme="minorEastAsia" w:cs="微软雅黑"/>
          <w:sz w:val="21"/>
          <w:szCs w:val="21"/>
          <w:lang w:eastAsia="zh-CN"/>
        </w:rPr>
        <w:t>将</w:t>
      </w:r>
      <w:r>
        <w:rPr>
          <w:rFonts w:asciiTheme="minorEastAsia" w:hAnsiTheme="minorEastAsia" w:cs="微软雅黑" w:hint="eastAsia"/>
          <w:sz w:val="21"/>
          <w:szCs w:val="21"/>
          <w:lang w:eastAsia="zh-CN"/>
        </w:rPr>
        <w:t>玩家的通关过程划分成</w:t>
      </w:r>
      <w:r w:rsidR="278AAD72" w:rsidRPr="000422F6">
        <w:rPr>
          <w:rFonts w:asciiTheme="minorEastAsia" w:hAnsiTheme="minorEastAsia" w:cs="微软雅黑"/>
          <w:sz w:val="21"/>
          <w:szCs w:val="21"/>
          <w:lang w:eastAsia="zh-CN"/>
        </w:rPr>
        <w:t>最大的事件</w:t>
      </w:r>
      <w:r>
        <w:rPr>
          <w:rFonts w:asciiTheme="minorEastAsia" w:hAnsiTheme="minorEastAsia" w:cs="微软雅黑" w:hint="eastAsia"/>
          <w:sz w:val="21"/>
          <w:szCs w:val="21"/>
          <w:lang w:eastAsia="zh-CN"/>
        </w:rPr>
        <w:t>单元</w:t>
      </w:r>
      <w:r w:rsidR="278AAD72" w:rsidRPr="000422F6">
        <w:rPr>
          <w:rFonts w:asciiTheme="minorEastAsia" w:hAnsiTheme="minorEastAsia" w:cs="微软雅黑"/>
          <w:sz w:val="21"/>
          <w:szCs w:val="21"/>
          <w:lang w:eastAsia="zh-CN"/>
        </w:rPr>
        <w:t>；</w:t>
      </w:r>
      <w:r>
        <w:rPr>
          <w:rFonts w:asciiTheme="minorEastAsia" w:hAnsiTheme="minorEastAsia" w:cs="微软雅黑" w:hint="eastAsia"/>
          <w:sz w:val="21"/>
          <w:szCs w:val="21"/>
          <w:lang w:eastAsia="zh-CN"/>
        </w:rPr>
        <w:t>第二遍观看时，你需要作出“细划分”，</w:t>
      </w:r>
      <w:r w:rsidR="278AAD72" w:rsidRPr="000422F6">
        <w:rPr>
          <w:rFonts w:asciiTheme="minorEastAsia" w:hAnsiTheme="minorEastAsia" w:cs="微软雅黑"/>
          <w:sz w:val="21"/>
          <w:szCs w:val="21"/>
          <w:lang w:eastAsia="zh-CN"/>
        </w:rPr>
        <w:t>将视频</w:t>
      </w:r>
      <w:r>
        <w:rPr>
          <w:rFonts w:asciiTheme="minorEastAsia" w:hAnsiTheme="minorEastAsia" w:cs="微软雅黑" w:hint="eastAsia"/>
          <w:sz w:val="21"/>
          <w:szCs w:val="21"/>
          <w:lang w:eastAsia="zh-CN"/>
        </w:rPr>
        <w:t>划分</w:t>
      </w:r>
      <w:r w:rsidR="278AAD72" w:rsidRPr="000422F6">
        <w:rPr>
          <w:rFonts w:asciiTheme="minorEastAsia" w:hAnsiTheme="minorEastAsia" w:cs="微软雅黑"/>
          <w:sz w:val="21"/>
          <w:szCs w:val="21"/>
          <w:lang w:eastAsia="zh-CN"/>
        </w:rPr>
        <w:t>为最小的事件</w:t>
      </w:r>
      <w:r>
        <w:rPr>
          <w:rFonts w:asciiTheme="minorEastAsia" w:hAnsiTheme="minorEastAsia" w:cs="微软雅黑" w:hint="eastAsia"/>
          <w:sz w:val="21"/>
          <w:szCs w:val="21"/>
          <w:lang w:eastAsia="zh-CN"/>
        </w:rPr>
        <w:t>单元</w:t>
      </w:r>
      <w:r w:rsidR="278AAD72" w:rsidRPr="000422F6">
        <w:rPr>
          <w:rFonts w:asciiTheme="minorEastAsia" w:hAnsiTheme="minorEastAsia" w:cs="微软雅黑"/>
          <w:sz w:val="21"/>
          <w:szCs w:val="21"/>
          <w:lang w:eastAsia="zh-CN"/>
        </w:rPr>
        <w:t>。</w:t>
      </w:r>
      <w:r>
        <w:rPr>
          <w:rFonts w:asciiTheme="minorEastAsia" w:hAnsiTheme="minorEastAsia" w:cs="微软雅黑" w:hint="eastAsia"/>
          <w:sz w:val="21"/>
          <w:szCs w:val="21"/>
          <w:lang w:eastAsia="zh-CN"/>
        </w:rPr>
        <w:t>“最大”和“最小”没有固定的标准，不同的评分者会有自己的主观标准，你只需要按照自己的理解进行划分。</w:t>
      </w:r>
    </w:p>
    <w:p w14:paraId="5E325781" w14:textId="17FF02DF" w:rsidR="00395BEE" w:rsidRPr="000422F6" w:rsidRDefault="0045136C" w:rsidP="73474192">
      <w:pPr>
        <w:jc w:val="both"/>
        <w:rPr>
          <w:rFonts w:asciiTheme="minorEastAsia" w:hAnsiTheme="minorEastAsia" w:cs="微软雅黑"/>
          <w:sz w:val="21"/>
          <w:szCs w:val="21"/>
          <w:lang w:eastAsia="zh-CN"/>
        </w:rPr>
      </w:pPr>
      <w:r>
        <w:rPr>
          <w:rFonts w:asciiTheme="minorEastAsia" w:hAnsiTheme="minorEastAsia" w:cs="微软雅黑" w:hint="eastAsia"/>
          <w:sz w:val="21"/>
          <w:szCs w:val="21"/>
          <w:lang w:eastAsia="zh-CN"/>
        </w:rPr>
        <w:t>以日常事件为例，</w:t>
      </w:r>
      <w:r w:rsidR="00455FE1">
        <w:rPr>
          <w:rFonts w:asciiTheme="minorEastAsia" w:hAnsiTheme="minorEastAsia" w:cs="微软雅黑" w:hint="eastAsia"/>
          <w:sz w:val="21"/>
          <w:szCs w:val="21"/>
          <w:lang w:eastAsia="zh-CN"/>
        </w:rPr>
        <w:t>假设你要评估的是</w:t>
      </w:r>
      <w:r w:rsidR="278AAD72" w:rsidRPr="000422F6">
        <w:rPr>
          <w:rFonts w:asciiTheme="minorEastAsia" w:hAnsiTheme="minorEastAsia" w:cs="微软雅黑" w:hint="eastAsia"/>
          <w:sz w:val="21"/>
          <w:szCs w:val="21"/>
          <w:lang w:eastAsia="zh-CN"/>
        </w:rPr>
        <w:t>某</w:t>
      </w:r>
      <w:r w:rsidR="278AAD72" w:rsidRPr="000422F6">
        <w:rPr>
          <w:rFonts w:asciiTheme="minorEastAsia" w:hAnsiTheme="minorEastAsia" w:cs="微软雅黑"/>
          <w:sz w:val="21"/>
          <w:szCs w:val="21"/>
          <w:lang w:eastAsia="zh-CN"/>
        </w:rPr>
        <w:t>人做</w:t>
      </w:r>
      <w:r>
        <w:rPr>
          <w:rFonts w:asciiTheme="minorEastAsia" w:hAnsiTheme="minorEastAsia" w:cs="微软雅黑" w:hint="eastAsia"/>
          <w:sz w:val="21"/>
          <w:szCs w:val="21"/>
          <w:lang w:eastAsia="zh-CN"/>
        </w:rPr>
        <w:t>早餐</w:t>
      </w:r>
      <w:r w:rsidR="278AAD72" w:rsidRPr="000422F6">
        <w:rPr>
          <w:rFonts w:asciiTheme="minorEastAsia" w:hAnsiTheme="minorEastAsia" w:cs="微软雅黑"/>
          <w:sz w:val="21"/>
          <w:szCs w:val="21"/>
          <w:lang w:eastAsia="zh-CN"/>
        </w:rPr>
        <w:t>的</w:t>
      </w:r>
      <w:r>
        <w:rPr>
          <w:rFonts w:asciiTheme="minorEastAsia" w:hAnsiTheme="minorEastAsia" w:cs="微软雅黑" w:hint="eastAsia"/>
          <w:sz w:val="21"/>
          <w:szCs w:val="21"/>
          <w:lang w:eastAsia="zh-CN"/>
        </w:rPr>
        <w:t>过程</w:t>
      </w:r>
      <w:r w:rsidR="278AAD72" w:rsidRPr="000422F6">
        <w:rPr>
          <w:rFonts w:asciiTheme="minorEastAsia" w:hAnsiTheme="minorEastAsia" w:cs="微软雅黑"/>
          <w:sz w:val="21"/>
          <w:szCs w:val="21"/>
          <w:lang w:eastAsia="zh-CN"/>
        </w:rPr>
        <w:t>，</w:t>
      </w:r>
      <w:r>
        <w:rPr>
          <w:rFonts w:asciiTheme="minorEastAsia" w:hAnsiTheme="minorEastAsia" w:cs="微软雅黑" w:hint="eastAsia"/>
          <w:sz w:val="21"/>
          <w:szCs w:val="21"/>
          <w:lang w:eastAsia="zh-CN"/>
        </w:rPr>
        <w:t>在第一遍“</w:t>
      </w:r>
      <w:r w:rsidR="278AAD72" w:rsidRPr="000422F6">
        <w:rPr>
          <w:rFonts w:asciiTheme="minorEastAsia" w:hAnsiTheme="minorEastAsia" w:cs="微软雅黑"/>
          <w:sz w:val="21"/>
          <w:szCs w:val="21"/>
          <w:lang w:eastAsia="zh-CN"/>
        </w:rPr>
        <w:t>粗</w:t>
      </w:r>
      <w:r>
        <w:rPr>
          <w:rFonts w:asciiTheme="minorEastAsia" w:hAnsiTheme="minorEastAsia" w:cs="微软雅黑" w:hint="eastAsia"/>
          <w:sz w:val="21"/>
          <w:szCs w:val="21"/>
          <w:lang w:eastAsia="zh-CN"/>
        </w:rPr>
        <w:t>划分”</w:t>
      </w:r>
      <w:r w:rsidR="00455FE1">
        <w:rPr>
          <w:rFonts w:asciiTheme="minorEastAsia" w:hAnsiTheme="minorEastAsia" w:cs="微软雅黑" w:hint="eastAsia"/>
          <w:sz w:val="21"/>
          <w:szCs w:val="21"/>
          <w:lang w:eastAsia="zh-CN"/>
        </w:rPr>
        <w:t>时</w:t>
      </w:r>
      <w:r>
        <w:rPr>
          <w:rFonts w:asciiTheme="minorEastAsia" w:hAnsiTheme="minorEastAsia" w:cs="微软雅黑" w:hint="eastAsia"/>
          <w:sz w:val="21"/>
          <w:szCs w:val="21"/>
          <w:lang w:eastAsia="zh-CN"/>
        </w:rPr>
        <w:t>，你可能</w:t>
      </w:r>
      <w:r w:rsidR="00455FE1">
        <w:rPr>
          <w:rFonts w:asciiTheme="minorEastAsia" w:hAnsiTheme="minorEastAsia" w:cs="微软雅黑" w:hint="eastAsia"/>
          <w:sz w:val="21"/>
          <w:szCs w:val="21"/>
          <w:lang w:eastAsia="zh-CN"/>
        </w:rPr>
        <w:t>只</w:t>
      </w:r>
      <w:r>
        <w:rPr>
          <w:rFonts w:asciiTheme="minorEastAsia" w:hAnsiTheme="minorEastAsia" w:cs="微软雅黑" w:hint="eastAsia"/>
          <w:sz w:val="21"/>
          <w:szCs w:val="21"/>
          <w:lang w:eastAsia="zh-CN"/>
        </w:rPr>
        <w:t>会在</w:t>
      </w:r>
      <w:r w:rsidR="278AAD72" w:rsidRPr="000422F6">
        <w:rPr>
          <w:rFonts w:asciiTheme="minorEastAsia" w:hAnsiTheme="minorEastAsia" w:cs="微软雅黑"/>
          <w:sz w:val="21"/>
          <w:szCs w:val="21"/>
          <w:lang w:eastAsia="zh-CN"/>
        </w:rPr>
        <w:t>“烤面包”这</w:t>
      </w:r>
      <w:r>
        <w:rPr>
          <w:rFonts w:asciiTheme="minorEastAsia" w:hAnsiTheme="minorEastAsia" w:cs="微软雅黑" w:hint="eastAsia"/>
          <w:sz w:val="21"/>
          <w:szCs w:val="21"/>
          <w:lang w:eastAsia="zh-CN"/>
        </w:rPr>
        <w:t>个</w:t>
      </w:r>
      <w:r w:rsidR="278AAD72" w:rsidRPr="000422F6">
        <w:rPr>
          <w:rFonts w:asciiTheme="minorEastAsia" w:hAnsiTheme="minorEastAsia" w:cs="微软雅黑"/>
          <w:sz w:val="21"/>
          <w:szCs w:val="21"/>
          <w:lang w:eastAsia="zh-CN"/>
        </w:rPr>
        <w:t>事件</w:t>
      </w:r>
      <w:r w:rsidR="00455FE1">
        <w:rPr>
          <w:rFonts w:asciiTheme="minorEastAsia" w:hAnsiTheme="minorEastAsia" w:cs="微软雅黑" w:hint="eastAsia"/>
          <w:sz w:val="21"/>
          <w:szCs w:val="21"/>
          <w:lang w:eastAsia="zh-CN"/>
        </w:rPr>
        <w:t>单元</w:t>
      </w:r>
      <w:r>
        <w:rPr>
          <w:rFonts w:asciiTheme="minorEastAsia" w:hAnsiTheme="minorEastAsia" w:cs="微软雅黑" w:hint="eastAsia"/>
          <w:sz w:val="21"/>
          <w:szCs w:val="21"/>
          <w:lang w:eastAsia="zh-CN"/>
        </w:rPr>
        <w:t>的前后</w:t>
      </w:r>
      <w:r w:rsidR="00455FE1">
        <w:rPr>
          <w:rFonts w:asciiTheme="minorEastAsia" w:hAnsiTheme="minorEastAsia" w:cs="微软雅黑" w:hint="eastAsia"/>
          <w:sz w:val="21"/>
          <w:szCs w:val="21"/>
          <w:lang w:eastAsia="zh-CN"/>
        </w:rPr>
        <w:t>按空格作出划分标记，而</w:t>
      </w:r>
      <w:commentRangeStart w:id="4"/>
      <w:r w:rsidR="00455FE1">
        <w:rPr>
          <w:rFonts w:asciiTheme="minorEastAsia" w:hAnsiTheme="minorEastAsia" w:cs="微软雅黑" w:hint="eastAsia"/>
          <w:sz w:val="21"/>
          <w:szCs w:val="21"/>
          <w:lang w:eastAsia="zh-CN"/>
        </w:rPr>
        <w:t>在第二遍“细划分”时，你可能会在</w:t>
      </w:r>
      <w:r w:rsidR="00455FE1" w:rsidRPr="000422F6">
        <w:rPr>
          <w:rFonts w:asciiTheme="minorEastAsia" w:hAnsiTheme="minorEastAsia" w:cs="微软雅黑"/>
          <w:sz w:val="21"/>
          <w:szCs w:val="21"/>
          <w:lang w:eastAsia="zh-CN"/>
        </w:rPr>
        <w:t>“烤面包”</w:t>
      </w:r>
      <w:r w:rsidR="00455FE1">
        <w:rPr>
          <w:rFonts w:asciiTheme="minorEastAsia" w:hAnsiTheme="minorEastAsia" w:cs="微软雅黑" w:hint="eastAsia"/>
          <w:sz w:val="21"/>
          <w:szCs w:val="21"/>
          <w:lang w:eastAsia="zh-CN"/>
        </w:rPr>
        <w:t>中细分出</w:t>
      </w:r>
      <w:r w:rsidR="278AAD72" w:rsidRPr="000422F6">
        <w:rPr>
          <w:rFonts w:asciiTheme="minorEastAsia" w:hAnsiTheme="minorEastAsia" w:cs="微软雅黑"/>
          <w:sz w:val="21"/>
          <w:szCs w:val="21"/>
          <w:lang w:eastAsia="zh-CN"/>
        </w:rPr>
        <w:t>“打开一袋面包”</w:t>
      </w:r>
      <w:r w:rsidR="00455FE1">
        <w:rPr>
          <w:rFonts w:asciiTheme="minorEastAsia" w:hAnsiTheme="minorEastAsia" w:cs="微软雅黑" w:hint="eastAsia"/>
          <w:sz w:val="21"/>
          <w:szCs w:val="21"/>
          <w:lang w:eastAsia="zh-CN"/>
        </w:rPr>
        <w:t>、</w:t>
      </w:r>
      <w:r w:rsidR="278AAD72" w:rsidRPr="000422F6">
        <w:rPr>
          <w:rFonts w:asciiTheme="minorEastAsia" w:hAnsiTheme="minorEastAsia" w:cs="微软雅黑"/>
          <w:sz w:val="21"/>
          <w:szCs w:val="21"/>
          <w:lang w:eastAsia="zh-CN"/>
        </w:rPr>
        <w:t>“将面包放入烤面包机”</w:t>
      </w:r>
      <w:r w:rsidR="00455FE1">
        <w:rPr>
          <w:rFonts w:asciiTheme="minorEastAsia" w:hAnsiTheme="minorEastAsia" w:cs="微软雅黑" w:hint="eastAsia"/>
          <w:sz w:val="21"/>
          <w:szCs w:val="21"/>
          <w:lang w:eastAsia="zh-CN"/>
        </w:rPr>
        <w:t>、</w:t>
      </w:r>
      <w:r w:rsidR="278AAD72" w:rsidRPr="000422F6">
        <w:rPr>
          <w:rFonts w:asciiTheme="minorEastAsia" w:hAnsiTheme="minorEastAsia" w:cs="微软雅黑"/>
          <w:sz w:val="21"/>
          <w:szCs w:val="21"/>
          <w:lang w:eastAsia="zh-CN"/>
        </w:rPr>
        <w:t>“启动烤面包机”</w:t>
      </w:r>
      <w:r w:rsidR="00455FE1">
        <w:rPr>
          <w:rFonts w:asciiTheme="minorEastAsia" w:hAnsiTheme="minorEastAsia" w:cs="微软雅黑" w:hint="eastAsia"/>
          <w:sz w:val="21"/>
          <w:szCs w:val="21"/>
          <w:lang w:eastAsia="zh-CN"/>
        </w:rPr>
        <w:t>等多个事件单元</w:t>
      </w:r>
      <w:r w:rsidR="278AAD72" w:rsidRPr="000422F6">
        <w:rPr>
          <w:rFonts w:asciiTheme="minorEastAsia" w:hAnsiTheme="minorEastAsia" w:cs="微软雅黑"/>
          <w:sz w:val="21"/>
          <w:szCs w:val="21"/>
          <w:lang w:eastAsia="zh-CN"/>
        </w:rPr>
        <w:t>。</w:t>
      </w:r>
      <w:commentRangeEnd w:id="4"/>
      <w:r w:rsidR="00455FE1">
        <w:rPr>
          <w:rStyle w:val="a3"/>
        </w:rPr>
        <w:commentReference w:id="4"/>
      </w:r>
      <w:r w:rsidR="278AAD72" w:rsidRPr="000422F6">
        <w:rPr>
          <w:rFonts w:asciiTheme="minorEastAsia" w:hAnsiTheme="minorEastAsia" w:cs="微软雅黑"/>
          <w:sz w:val="21"/>
          <w:szCs w:val="21"/>
          <w:lang w:eastAsia="zh-CN"/>
        </w:rPr>
        <w:t>（</w:t>
      </w:r>
      <w:r w:rsidR="00F64424">
        <w:rPr>
          <w:rFonts w:asciiTheme="minorEastAsia" w:hAnsiTheme="minorEastAsia" w:cs="微软雅黑" w:hint="eastAsia"/>
          <w:sz w:val="21"/>
          <w:szCs w:val="21"/>
          <w:lang w:eastAsia="zh-CN"/>
        </w:rPr>
        <w:t>点击鼠标</w:t>
      </w:r>
      <w:r w:rsidR="278AAD72" w:rsidRPr="000422F6">
        <w:rPr>
          <w:rFonts w:asciiTheme="minorEastAsia" w:hAnsiTheme="minorEastAsia" w:cs="微软雅黑"/>
          <w:sz w:val="21"/>
          <w:szCs w:val="21"/>
          <w:lang w:eastAsia="zh-CN"/>
        </w:rPr>
        <w:t>继续）</w:t>
      </w:r>
    </w:p>
    <w:p w14:paraId="15DAA012" w14:textId="07AD8E0B" w:rsidR="00395BEE" w:rsidRPr="000422F6" w:rsidRDefault="278AAD72" w:rsidP="73474192">
      <w:pPr>
        <w:pStyle w:val="2"/>
        <w:rPr>
          <w:rFonts w:asciiTheme="minorEastAsia" w:eastAsiaTheme="minorEastAsia" w:hAnsiTheme="minorEastAsia"/>
          <w:lang w:eastAsia="zh-CN"/>
        </w:rPr>
      </w:pPr>
      <w:commentRangeStart w:id="5"/>
      <w:r w:rsidRPr="000422F6">
        <w:rPr>
          <w:rFonts w:asciiTheme="minorEastAsia" w:eastAsiaTheme="minorEastAsia" w:hAnsiTheme="minorEastAsia"/>
          <w:lang w:eastAsia="zh-CN"/>
        </w:rPr>
        <w:lastRenderedPageBreak/>
        <w:t>第三屏</w:t>
      </w:r>
      <w:commentRangeEnd w:id="5"/>
      <w:r w:rsidR="00080AA8">
        <w:rPr>
          <w:rStyle w:val="a3"/>
          <w:rFonts w:asciiTheme="minorHAnsi" w:eastAsiaTheme="minorEastAsia" w:hAnsiTheme="minorHAnsi" w:cstheme="minorBidi"/>
          <w:color w:val="auto"/>
        </w:rPr>
        <w:commentReference w:id="5"/>
      </w:r>
    </w:p>
    <w:p w14:paraId="0ADDC0C4" w14:textId="34940DA9" w:rsidR="00395BEE" w:rsidRPr="000422F6" w:rsidRDefault="278AAD72" w:rsidP="73474192">
      <w:pPr>
        <w:jc w:val="both"/>
        <w:rPr>
          <w:rFonts w:asciiTheme="minorEastAsia" w:hAnsiTheme="minorEastAsia" w:cs="微软雅黑"/>
          <w:sz w:val="21"/>
          <w:szCs w:val="21"/>
          <w:lang w:eastAsia="zh-CN"/>
        </w:rPr>
      </w:pPr>
      <w:r w:rsidRPr="000422F6">
        <w:rPr>
          <w:rFonts w:asciiTheme="minorEastAsia" w:hAnsiTheme="minorEastAsia" w:cs="微软雅黑"/>
          <w:sz w:val="21"/>
          <w:szCs w:val="21"/>
          <w:lang w:eastAsia="zh-CN"/>
        </w:rPr>
        <w:t>在本实验中，你的任务是：观看一系列通关视频，每个视频观看两</w:t>
      </w:r>
      <w:r w:rsidR="00455FE1">
        <w:rPr>
          <w:rFonts w:asciiTheme="minorEastAsia" w:hAnsiTheme="minorEastAsia" w:cs="微软雅黑" w:hint="eastAsia"/>
          <w:sz w:val="21"/>
          <w:szCs w:val="21"/>
          <w:lang w:eastAsia="zh-CN"/>
        </w:rPr>
        <w:t>遍，第一遍进行“粗划分”，第二遍进行“细划分”，“划分”的方式是在当前的事件单元结束，而下一个事件单元开始时，按下空格键，</w:t>
      </w:r>
      <w:r w:rsidRPr="000422F6">
        <w:rPr>
          <w:rFonts w:asciiTheme="minorEastAsia" w:hAnsiTheme="minorEastAsia" w:cs="微软雅黑"/>
          <w:sz w:val="21"/>
          <w:szCs w:val="21"/>
          <w:lang w:eastAsia="zh-CN"/>
        </w:rPr>
        <w:t>按下空格键后</w:t>
      </w:r>
      <w:del w:id="6" w:author="JiangLinfeng" w:date="2023-04-11T15:03:00Z">
        <w:r w:rsidR="00455FE1" w:rsidDel="00E97000">
          <w:rPr>
            <w:rFonts w:asciiTheme="minorEastAsia" w:hAnsiTheme="minorEastAsia" w:cs="微软雅黑" w:hint="eastAsia"/>
            <w:sz w:val="21"/>
            <w:szCs w:val="21"/>
            <w:lang w:eastAsia="zh-CN"/>
          </w:rPr>
          <w:delText>屏幕</w:delText>
        </w:r>
        <w:r w:rsidRPr="000422F6" w:rsidDel="00E97000">
          <w:rPr>
            <w:rFonts w:asciiTheme="minorEastAsia" w:hAnsiTheme="minorEastAsia" w:cs="微软雅黑" w:hint="eastAsia"/>
            <w:sz w:val="21"/>
            <w:szCs w:val="21"/>
            <w:lang w:eastAsia="zh-CN"/>
          </w:rPr>
          <w:delText>周围</w:delText>
        </w:r>
        <w:r w:rsidR="00455FE1" w:rsidDel="00E97000">
          <w:rPr>
            <w:rFonts w:asciiTheme="minorEastAsia" w:hAnsiTheme="minorEastAsia" w:cs="微软雅黑" w:hint="eastAsia"/>
            <w:sz w:val="21"/>
            <w:szCs w:val="21"/>
            <w:lang w:eastAsia="zh-CN"/>
          </w:rPr>
          <w:delText>会</w:delText>
        </w:r>
        <w:r w:rsidRPr="000422F6" w:rsidDel="00E97000">
          <w:rPr>
            <w:rFonts w:asciiTheme="minorEastAsia" w:hAnsiTheme="minorEastAsia" w:cs="微软雅黑" w:hint="eastAsia"/>
            <w:sz w:val="21"/>
            <w:szCs w:val="21"/>
            <w:lang w:eastAsia="zh-CN"/>
          </w:rPr>
          <w:delText>闪烁轮廓</w:delText>
        </w:r>
      </w:del>
      <w:ins w:id="7" w:author="JiangLinfeng" w:date="2023-04-11T15:03:00Z">
        <w:r w:rsidR="00E97000">
          <w:rPr>
            <w:rFonts w:asciiTheme="minorEastAsia" w:hAnsiTheme="minorEastAsia" w:cs="微软雅黑" w:hint="eastAsia"/>
            <w:sz w:val="21"/>
            <w:szCs w:val="21"/>
            <w:lang w:eastAsia="zh-CN"/>
          </w:rPr>
          <w:t>会听到“嘟”声</w:t>
        </w:r>
      </w:ins>
      <w:r w:rsidRPr="000422F6">
        <w:rPr>
          <w:rFonts w:asciiTheme="minorEastAsia" w:hAnsiTheme="minorEastAsia" w:cs="微软雅黑"/>
          <w:sz w:val="21"/>
          <w:szCs w:val="21"/>
          <w:lang w:eastAsia="zh-CN"/>
        </w:rPr>
        <w:t>反馈。</w:t>
      </w:r>
      <w:ins w:id="8" w:author="JiangLinfeng" w:date="2023-04-11T15:03:00Z">
        <w:r w:rsidR="00E97000">
          <w:rPr>
            <w:rFonts w:asciiTheme="minorEastAsia" w:hAnsiTheme="minorEastAsia" w:cs="微软雅黑" w:hint="eastAsia"/>
            <w:sz w:val="21"/>
            <w:szCs w:val="21"/>
            <w:lang w:eastAsia="zh-CN"/>
          </w:rPr>
          <w:t>当进行“粗</w:t>
        </w:r>
      </w:ins>
      <w:ins w:id="9" w:author="JiangLinfeng" w:date="2023-04-11T15:04:00Z">
        <w:r w:rsidR="00E97000">
          <w:rPr>
            <w:rFonts w:asciiTheme="minorEastAsia" w:hAnsiTheme="minorEastAsia" w:cs="微软雅黑" w:hint="eastAsia"/>
            <w:sz w:val="21"/>
            <w:szCs w:val="21"/>
            <w:lang w:eastAsia="zh-CN"/>
          </w:rPr>
          <w:t>划分</w:t>
        </w:r>
      </w:ins>
      <w:ins w:id="10" w:author="JiangLinfeng" w:date="2023-04-11T15:03:00Z">
        <w:r w:rsidR="00E97000">
          <w:rPr>
            <w:rFonts w:asciiTheme="minorEastAsia" w:hAnsiTheme="minorEastAsia" w:cs="微软雅黑" w:hint="eastAsia"/>
            <w:sz w:val="21"/>
            <w:szCs w:val="21"/>
            <w:lang w:eastAsia="zh-CN"/>
          </w:rPr>
          <w:t>”</w:t>
        </w:r>
      </w:ins>
      <w:ins w:id="11" w:author="JiangLinfeng" w:date="2023-04-11T15:04:00Z">
        <w:r w:rsidR="00E97000">
          <w:rPr>
            <w:rFonts w:asciiTheme="minorEastAsia" w:hAnsiTheme="minorEastAsia" w:cs="微软雅黑" w:hint="eastAsia"/>
            <w:sz w:val="21"/>
            <w:szCs w:val="21"/>
            <w:lang w:eastAsia="zh-CN"/>
          </w:rPr>
          <w:t>时，若你认为自己刚刚错过了一次划分，请按下</w:t>
        </w:r>
      </w:ins>
      <w:ins w:id="12" w:author="JiangLinfeng" w:date="2023-04-11T15:05:00Z">
        <w:r w:rsidR="00E97000">
          <w:rPr>
            <w:rFonts w:asciiTheme="minorEastAsia" w:hAnsiTheme="minorEastAsia" w:cs="微软雅黑" w:hint="eastAsia"/>
            <w:sz w:val="21"/>
            <w:szCs w:val="21"/>
            <w:lang w:eastAsia="zh-CN"/>
          </w:rPr>
          <w:t>“B”键，同样会在按下后听到“嘟”声反馈。</w:t>
        </w:r>
      </w:ins>
      <w:r w:rsidRPr="000422F6">
        <w:rPr>
          <w:rFonts w:asciiTheme="minorEastAsia" w:hAnsiTheme="minorEastAsia" w:cs="微软雅黑"/>
          <w:sz w:val="21"/>
          <w:szCs w:val="21"/>
          <w:lang w:eastAsia="zh-CN"/>
        </w:rPr>
        <w:t>每看完一</w:t>
      </w:r>
      <w:r w:rsidR="00455FE1">
        <w:rPr>
          <w:rFonts w:asciiTheme="minorEastAsia" w:hAnsiTheme="minorEastAsia" w:cs="微软雅黑" w:hint="eastAsia"/>
          <w:sz w:val="21"/>
          <w:szCs w:val="21"/>
          <w:lang w:eastAsia="zh-CN"/>
        </w:rPr>
        <w:t>个</w:t>
      </w:r>
      <w:r w:rsidRPr="000422F6">
        <w:rPr>
          <w:rFonts w:asciiTheme="minorEastAsia" w:hAnsiTheme="minorEastAsia" w:cs="微软雅黑"/>
          <w:sz w:val="21"/>
          <w:szCs w:val="21"/>
          <w:lang w:eastAsia="zh-CN"/>
        </w:rPr>
        <w:t>视频</w:t>
      </w:r>
      <w:r w:rsidR="00455FE1">
        <w:rPr>
          <w:rFonts w:asciiTheme="minorEastAsia" w:hAnsiTheme="minorEastAsia" w:cs="微软雅黑" w:hint="eastAsia"/>
          <w:sz w:val="21"/>
          <w:szCs w:val="21"/>
          <w:lang w:eastAsia="zh-CN"/>
        </w:rPr>
        <w:t>（</w:t>
      </w:r>
      <w:r w:rsidR="00080AA8">
        <w:rPr>
          <w:rFonts w:asciiTheme="minorEastAsia" w:hAnsiTheme="minorEastAsia" w:cs="微软雅黑" w:hint="eastAsia"/>
          <w:sz w:val="21"/>
          <w:szCs w:val="21"/>
          <w:lang w:eastAsia="zh-CN"/>
        </w:rPr>
        <w:t>两遍），</w:t>
      </w:r>
      <w:r w:rsidRPr="000422F6">
        <w:rPr>
          <w:rFonts w:asciiTheme="minorEastAsia" w:hAnsiTheme="minorEastAsia" w:cs="微软雅黑"/>
          <w:sz w:val="21"/>
          <w:szCs w:val="21"/>
          <w:lang w:eastAsia="zh-CN"/>
        </w:rPr>
        <w:t>你都可以自行休息</w:t>
      </w:r>
      <w:r w:rsidR="00080AA8">
        <w:rPr>
          <w:rFonts w:asciiTheme="minorEastAsia" w:hAnsiTheme="minorEastAsia" w:cs="微软雅黑" w:hint="eastAsia"/>
          <w:sz w:val="21"/>
          <w:szCs w:val="21"/>
          <w:lang w:eastAsia="zh-CN"/>
        </w:rPr>
        <w:t>，准备好后</w:t>
      </w:r>
      <w:r w:rsidRPr="000422F6">
        <w:rPr>
          <w:rFonts w:asciiTheme="minorEastAsia" w:hAnsiTheme="minorEastAsia" w:cs="微软雅黑" w:hint="eastAsia"/>
          <w:sz w:val="21"/>
          <w:szCs w:val="21"/>
          <w:lang w:eastAsia="zh-CN"/>
        </w:rPr>
        <w:t>按</w:t>
      </w:r>
      <w:r w:rsidRPr="000422F6">
        <w:rPr>
          <w:rFonts w:asciiTheme="minorEastAsia" w:hAnsiTheme="minorEastAsia" w:cs="微软雅黑"/>
          <w:sz w:val="21"/>
          <w:szCs w:val="21"/>
          <w:lang w:eastAsia="zh-CN"/>
        </w:rPr>
        <w:t>空格进入下一</w:t>
      </w:r>
      <w:r w:rsidR="00080AA8">
        <w:rPr>
          <w:rFonts w:asciiTheme="minorEastAsia" w:hAnsiTheme="minorEastAsia" w:cs="微软雅黑" w:hint="eastAsia"/>
          <w:sz w:val="21"/>
          <w:szCs w:val="21"/>
          <w:lang w:eastAsia="zh-CN"/>
        </w:rPr>
        <w:t>个视频</w:t>
      </w:r>
      <w:r w:rsidRPr="000422F6">
        <w:rPr>
          <w:rFonts w:asciiTheme="minorEastAsia" w:hAnsiTheme="minorEastAsia" w:cs="微软雅黑"/>
          <w:sz w:val="21"/>
          <w:szCs w:val="21"/>
          <w:lang w:eastAsia="zh-CN"/>
        </w:rPr>
        <w:t>。</w:t>
      </w:r>
    </w:p>
    <w:p w14:paraId="78CE413C" w14:textId="77777777" w:rsidR="00080AA8" w:rsidRDefault="278AAD72" w:rsidP="0F10910E">
      <w:pPr>
        <w:rPr>
          <w:rFonts w:asciiTheme="minorEastAsia" w:hAnsiTheme="minorEastAsia" w:cs="微软雅黑"/>
          <w:sz w:val="21"/>
          <w:szCs w:val="21"/>
          <w:lang w:eastAsia="zh-CN"/>
        </w:rPr>
      </w:pPr>
      <w:r w:rsidRPr="000422F6">
        <w:rPr>
          <w:rFonts w:asciiTheme="minorEastAsia" w:hAnsiTheme="minorEastAsia" w:cs="微软雅黑"/>
          <w:sz w:val="21"/>
          <w:szCs w:val="21"/>
          <w:lang w:eastAsia="zh-CN"/>
        </w:rPr>
        <w:t>请注意：</w:t>
      </w:r>
    </w:p>
    <w:p w14:paraId="5E4633E8" w14:textId="77777777" w:rsidR="00080AA8" w:rsidRDefault="00080AA8" w:rsidP="00080AA8">
      <w:pPr>
        <w:pStyle w:val="a9"/>
        <w:numPr>
          <w:ilvl w:val="0"/>
          <w:numId w:val="1"/>
        </w:numPr>
        <w:ind w:firstLineChars="0"/>
        <w:rPr>
          <w:rFonts w:asciiTheme="minorEastAsia" w:hAnsiTheme="minorEastAsia" w:cs="微软雅黑"/>
          <w:sz w:val="21"/>
          <w:szCs w:val="21"/>
          <w:lang w:eastAsia="zh-CN"/>
        </w:rPr>
      </w:pPr>
      <w:commentRangeStart w:id="13"/>
      <w:r w:rsidRPr="00080AA8">
        <w:rPr>
          <w:rFonts w:asciiTheme="minorEastAsia" w:hAnsiTheme="minorEastAsia" w:cs="微软雅黑" w:hint="eastAsia"/>
          <w:sz w:val="21"/>
          <w:szCs w:val="21"/>
          <w:lang w:eastAsia="zh-CN"/>
        </w:rPr>
        <w:t>【你观看的每个通关视频都来自不同的玩家】</w:t>
      </w:r>
      <w:commentRangeEnd w:id="13"/>
      <w:r>
        <w:rPr>
          <w:rStyle w:val="a3"/>
        </w:rPr>
        <w:commentReference w:id="13"/>
      </w:r>
      <w:r w:rsidRPr="00080AA8">
        <w:rPr>
          <w:rFonts w:asciiTheme="minorEastAsia" w:hAnsiTheme="minorEastAsia" w:cs="微软雅黑" w:hint="eastAsia"/>
          <w:sz w:val="21"/>
          <w:szCs w:val="21"/>
          <w:lang w:eastAsia="zh-CN"/>
        </w:rPr>
        <w:t>。</w:t>
      </w:r>
    </w:p>
    <w:p w14:paraId="7346400B" w14:textId="77777777" w:rsidR="00080AA8" w:rsidRDefault="00080AA8" w:rsidP="00080AA8">
      <w:pPr>
        <w:pStyle w:val="a9"/>
        <w:numPr>
          <w:ilvl w:val="0"/>
          <w:numId w:val="1"/>
        </w:numPr>
        <w:ind w:firstLineChars="0"/>
        <w:rPr>
          <w:rFonts w:asciiTheme="minorEastAsia" w:hAnsiTheme="minorEastAsia" w:cs="微软雅黑"/>
          <w:sz w:val="21"/>
          <w:szCs w:val="21"/>
          <w:lang w:eastAsia="zh-CN"/>
        </w:rPr>
      </w:pPr>
      <w:r w:rsidRPr="00080AA8">
        <w:rPr>
          <w:rFonts w:asciiTheme="minorEastAsia" w:hAnsiTheme="minorEastAsia" w:cs="微软雅黑" w:hint="eastAsia"/>
          <w:sz w:val="21"/>
          <w:szCs w:val="21"/>
          <w:lang w:eastAsia="zh-CN"/>
        </w:rPr>
        <w:t>视频中</w:t>
      </w:r>
      <w:r w:rsidR="278AAD72" w:rsidRPr="00080AA8">
        <w:rPr>
          <w:rFonts w:asciiTheme="minorEastAsia" w:hAnsiTheme="minorEastAsia" w:cs="微软雅黑"/>
          <w:sz w:val="21"/>
          <w:szCs w:val="21"/>
          <w:lang w:eastAsia="zh-CN"/>
        </w:rPr>
        <w:t>的通关</w:t>
      </w:r>
      <w:r w:rsidRPr="00080AA8">
        <w:rPr>
          <w:rFonts w:asciiTheme="minorEastAsia" w:hAnsiTheme="minorEastAsia" w:cs="微软雅黑" w:hint="eastAsia"/>
          <w:sz w:val="21"/>
          <w:szCs w:val="21"/>
          <w:lang w:eastAsia="zh-CN"/>
        </w:rPr>
        <w:t>过程</w:t>
      </w:r>
      <w:r w:rsidR="278AAD72" w:rsidRPr="00080AA8">
        <w:rPr>
          <w:rFonts w:asciiTheme="minorEastAsia" w:hAnsiTheme="minorEastAsia" w:cs="微软雅黑" w:hint="eastAsia"/>
          <w:sz w:val="21"/>
          <w:szCs w:val="21"/>
          <w:lang w:eastAsia="zh-CN"/>
        </w:rPr>
        <w:t>并</w:t>
      </w:r>
      <w:r w:rsidR="278AAD72" w:rsidRPr="00080AA8">
        <w:rPr>
          <w:rFonts w:asciiTheme="minorEastAsia" w:hAnsiTheme="minorEastAsia" w:cs="微软雅黑"/>
          <w:sz w:val="21"/>
          <w:szCs w:val="21"/>
          <w:lang w:eastAsia="zh-CN"/>
        </w:rPr>
        <w:t>非完美，</w:t>
      </w:r>
      <w:r w:rsidRPr="00080AA8">
        <w:rPr>
          <w:rFonts w:asciiTheme="minorEastAsia" w:hAnsiTheme="minorEastAsia" w:cs="微软雅黑" w:hint="eastAsia"/>
          <w:sz w:val="21"/>
          <w:szCs w:val="21"/>
          <w:lang w:eastAsia="zh-CN"/>
        </w:rPr>
        <w:t>是玩家解谜过程的回放，</w:t>
      </w:r>
      <w:r w:rsidR="278AAD72" w:rsidRPr="00080AA8">
        <w:rPr>
          <w:rFonts w:asciiTheme="minorEastAsia" w:hAnsiTheme="minorEastAsia" w:cs="微软雅黑" w:hint="eastAsia"/>
          <w:sz w:val="21"/>
          <w:szCs w:val="21"/>
          <w:lang w:eastAsia="zh-CN"/>
        </w:rPr>
        <w:t>可</w:t>
      </w:r>
      <w:r w:rsidR="278AAD72" w:rsidRPr="00080AA8">
        <w:rPr>
          <w:rFonts w:asciiTheme="minorEastAsia" w:hAnsiTheme="minorEastAsia" w:cs="微软雅黑"/>
          <w:sz w:val="21"/>
          <w:szCs w:val="21"/>
          <w:lang w:eastAsia="zh-CN"/>
        </w:rPr>
        <w:t>能会出现</w:t>
      </w:r>
      <w:r w:rsidRPr="00080AA8">
        <w:rPr>
          <w:rFonts w:asciiTheme="minorEastAsia" w:hAnsiTheme="minorEastAsia" w:cs="微软雅黑" w:hint="eastAsia"/>
          <w:sz w:val="21"/>
          <w:szCs w:val="21"/>
          <w:lang w:eastAsia="zh-CN"/>
        </w:rPr>
        <w:t>你认为无效或者错误的</w:t>
      </w:r>
      <w:r w:rsidR="278AAD72" w:rsidRPr="00080AA8">
        <w:rPr>
          <w:rFonts w:asciiTheme="minorEastAsia" w:hAnsiTheme="minorEastAsia" w:cs="微软雅黑" w:hint="eastAsia"/>
          <w:sz w:val="21"/>
          <w:szCs w:val="21"/>
          <w:lang w:eastAsia="zh-CN"/>
        </w:rPr>
        <w:t>操</w:t>
      </w:r>
      <w:r w:rsidR="278AAD72" w:rsidRPr="00080AA8">
        <w:rPr>
          <w:rFonts w:asciiTheme="minorEastAsia" w:hAnsiTheme="minorEastAsia" w:cs="微软雅黑"/>
          <w:sz w:val="21"/>
          <w:szCs w:val="21"/>
          <w:lang w:eastAsia="zh-CN"/>
        </w:rPr>
        <w:t>作。</w:t>
      </w:r>
    </w:p>
    <w:p w14:paraId="383449BA" w14:textId="77777777" w:rsidR="00080AA8" w:rsidRDefault="00080AA8" w:rsidP="00080AA8">
      <w:pPr>
        <w:pStyle w:val="a9"/>
        <w:numPr>
          <w:ilvl w:val="0"/>
          <w:numId w:val="1"/>
        </w:numPr>
        <w:ind w:firstLineChars="0"/>
        <w:rPr>
          <w:rFonts w:asciiTheme="minorEastAsia" w:hAnsiTheme="minorEastAsia" w:cs="微软雅黑"/>
          <w:sz w:val="21"/>
          <w:szCs w:val="21"/>
          <w:lang w:eastAsia="zh-CN"/>
        </w:rPr>
      </w:pPr>
      <w:r w:rsidRPr="00080AA8">
        <w:rPr>
          <w:rFonts w:asciiTheme="minorEastAsia" w:hAnsiTheme="minorEastAsia" w:cs="微软雅黑" w:hint="eastAsia"/>
          <w:sz w:val="21"/>
          <w:szCs w:val="21"/>
          <w:lang w:eastAsia="zh-CN"/>
        </w:rPr>
        <w:t>你需要完成的评估</w:t>
      </w:r>
      <w:r w:rsidR="278AAD72" w:rsidRPr="00080AA8">
        <w:rPr>
          <w:rFonts w:asciiTheme="minorEastAsia" w:hAnsiTheme="minorEastAsia" w:cs="微软雅黑"/>
          <w:sz w:val="21"/>
          <w:szCs w:val="21"/>
          <w:lang w:eastAsia="zh-CN"/>
        </w:rPr>
        <w:t>任务没有正确或错误的标准答案，你可以自由地按照自己的理解进行反应。</w:t>
      </w:r>
    </w:p>
    <w:p w14:paraId="030D3AD8" w14:textId="17E1E0E9" w:rsidR="00080AA8" w:rsidRDefault="00080AA8" w:rsidP="0F10910E">
      <w:pPr>
        <w:rPr>
          <w:rFonts w:asciiTheme="minorEastAsia" w:hAnsiTheme="minorEastAsia" w:cs="微软雅黑"/>
          <w:sz w:val="21"/>
          <w:szCs w:val="21"/>
          <w:lang w:eastAsia="zh-CN"/>
        </w:rPr>
      </w:pPr>
      <w:r>
        <w:rPr>
          <w:rFonts w:asciiTheme="minorEastAsia" w:hAnsiTheme="minorEastAsia" w:cs="微软雅黑" w:hint="eastAsia"/>
          <w:sz w:val="21"/>
          <w:szCs w:val="21"/>
          <w:lang w:eastAsia="zh-CN"/>
        </w:rPr>
        <w:t>请</w:t>
      </w:r>
      <w:r w:rsidR="278AAD72" w:rsidRPr="00080AA8">
        <w:rPr>
          <w:rFonts w:asciiTheme="minorEastAsia" w:hAnsiTheme="minorEastAsia" w:cs="微软雅黑"/>
          <w:sz w:val="21"/>
          <w:szCs w:val="21"/>
          <w:lang w:eastAsia="zh-CN"/>
        </w:rPr>
        <w:t>按</w:t>
      </w:r>
      <w:ins w:id="14" w:author="JiangLinfeng" w:date="2023-04-11T15:03:00Z">
        <w:r w:rsidR="00875F77">
          <w:rPr>
            <w:rFonts w:asciiTheme="minorEastAsia" w:hAnsiTheme="minorEastAsia" w:cs="微软雅黑" w:hint="eastAsia"/>
            <w:sz w:val="21"/>
            <w:szCs w:val="21"/>
            <w:lang w:eastAsia="zh-CN"/>
          </w:rPr>
          <w:t>鼠标左键</w:t>
        </w:r>
      </w:ins>
      <w:del w:id="15" w:author="JiangLinfeng" w:date="2023-04-11T15:03:00Z">
        <w:r w:rsidR="278AAD72" w:rsidRPr="00080AA8" w:rsidDel="00875F77">
          <w:rPr>
            <w:rFonts w:asciiTheme="minorEastAsia" w:hAnsiTheme="minorEastAsia" w:cs="微软雅黑"/>
            <w:sz w:val="21"/>
            <w:szCs w:val="21"/>
            <w:lang w:eastAsia="zh-CN"/>
          </w:rPr>
          <w:delText>空格</w:delText>
        </w:r>
      </w:del>
      <w:r w:rsidR="278AAD72" w:rsidRPr="00080AA8">
        <w:rPr>
          <w:rFonts w:asciiTheme="minorEastAsia" w:hAnsiTheme="minorEastAsia" w:cs="微软雅黑"/>
          <w:sz w:val="21"/>
          <w:szCs w:val="21"/>
          <w:lang w:eastAsia="zh-CN"/>
        </w:rPr>
        <w:t>开始</w:t>
      </w:r>
      <w:r>
        <w:rPr>
          <w:rFonts w:asciiTheme="minorEastAsia" w:hAnsiTheme="minorEastAsia" w:cs="微软雅黑" w:hint="eastAsia"/>
          <w:sz w:val="21"/>
          <w:szCs w:val="21"/>
          <w:lang w:eastAsia="zh-CN"/>
        </w:rPr>
        <w:t>评估任务的</w:t>
      </w:r>
      <w:r w:rsidR="278AAD72" w:rsidRPr="00080AA8">
        <w:rPr>
          <w:rFonts w:asciiTheme="minorEastAsia" w:hAnsiTheme="minorEastAsia" w:cs="微软雅黑"/>
          <w:sz w:val="21"/>
          <w:szCs w:val="21"/>
          <w:lang w:eastAsia="zh-CN"/>
        </w:rPr>
        <w:t>练习，三组练习后进入正式实验。</w:t>
      </w:r>
    </w:p>
    <w:sectPr w:rsidR="00080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ngfan Lu" w:date="2023-04-07T20:22:00Z" w:initials="LYF">
    <w:p w14:paraId="128058BE" w14:textId="7970B15C" w:rsidR="00080AA8" w:rsidRPr="00080AA8" w:rsidRDefault="00080AA8" w:rsidP="00080AA8">
      <w:pPr>
        <w:rPr>
          <w:rFonts w:asciiTheme="minorEastAsia" w:hAnsiTheme="minorEastAsia" w:cs="微软雅黑"/>
          <w:color w:val="FF0000"/>
          <w:sz w:val="21"/>
          <w:szCs w:val="21"/>
          <w:lang w:eastAsia="zh-CN"/>
        </w:rPr>
      </w:pPr>
      <w:r>
        <w:rPr>
          <w:rStyle w:val="a3"/>
        </w:rPr>
        <w:annotationRef/>
      </w:r>
      <w:r w:rsidRPr="000422F6">
        <w:rPr>
          <w:rFonts w:asciiTheme="minorEastAsia" w:hAnsiTheme="minorEastAsia" w:cs="微软雅黑"/>
          <w:color w:val="FF0000"/>
          <w:sz w:val="21"/>
          <w:szCs w:val="21"/>
          <w:lang w:eastAsia="zh-CN"/>
        </w:rPr>
        <w:t>需要换一下新手关卡，引入“失败”词</w:t>
      </w:r>
    </w:p>
  </w:comment>
  <w:comment w:id="1" w:author="Yangfan Lu" w:date="2023-04-07T19:18:00Z" w:initials="LYF">
    <w:p w14:paraId="488C9CA8" w14:textId="2B7FC0B6" w:rsidR="00DF2B6E" w:rsidRDefault="00DF2B6E">
      <w:pPr>
        <w:pStyle w:val="a4"/>
        <w:rPr>
          <w:lang w:eastAsia="zh-CN"/>
        </w:rPr>
      </w:pPr>
      <w:r>
        <w:rPr>
          <w:rStyle w:val="a3"/>
        </w:rPr>
        <w:annotationRef/>
      </w:r>
      <w:r w:rsidR="00F64424">
        <w:rPr>
          <w:rFonts w:hint="eastAsia"/>
          <w:lang w:eastAsia="zh-CN"/>
        </w:rPr>
        <w:t>这里应该</w:t>
      </w:r>
      <w:r w:rsidR="00A63662">
        <w:rPr>
          <w:rFonts w:hint="eastAsia"/>
          <w:lang w:eastAsia="zh-CN"/>
        </w:rPr>
        <w:t>加一个功能，</w:t>
      </w:r>
      <w:r w:rsidR="00F64424">
        <w:rPr>
          <w:rFonts w:hint="eastAsia"/>
          <w:lang w:eastAsia="zh-CN"/>
        </w:rPr>
        <w:t>让被试知道一下反馈效果是啥样的</w:t>
      </w:r>
    </w:p>
  </w:comment>
  <w:comment w:id="4" w:author="Yangfan Lu" w:date="2023-04-07T20:13:00Z" w:initials="LYF">
    <w:p w14:paraId="2D1DDEEF" w14:textId="4162120B" w:rsidR="00455FE1" w:rsidRDefault="00455FE1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rFonts w:hint="eastAsia"/>
          <w:lang w:eastAsia="zh-CN"/>
        </w:rPr>
        <w:t>这里被试如果有疑问，还是可以拿烤面包做例子，每个人对大小的划分是不同的，有人可能觉得“启动烤面包机”就是最小的单元，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有人可能会觉得“插电”、“按启动按钮”才是最小的单元</w:t>
      </w:r>
    </w:p>
  </w:comment>
  <w:comment w:id="5" w:author="Yangfan Lu" w:date="2023-04-07T20:22:00Z" w:initials="LYF">
    <w:p w14:paraId="5DEA76E8" w14:textId="430B259C" w:rsidR="00080AA8" w:rsidRDefault="00080AA8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rFonts w:hint="eastAsia"/>
          <w:lang w:eastAsia="zh-CN"/>
        </w:rPr>
        <w:t>如果有</w:t>
      </w:r>
      <w:r>
        <w:rPr>
          <w:rFonts w:hint="eastAsia"/>
          <w:lang w:eastAsia="zh-CN"/>
        </w:rPr>
        <w:t>creativity</w:t>
      </w:r>
      <w:r>
        <w:rPr>
          <w:rFonts w:hint="eastAsia"/>
          <w:lang w:eastAsia="zh-CN"/>
        </w:rPr>
        <w:t>的评分任务需要把指导语加上</w:t>
      </w:r>
    </w:p>
  </w:comment>
  <w:comment w:id="13" w:author="Yangfan Lu" w:date="2023-04-07T20:20:00Z" w:initials="LYF">
    <w:p w14:paraId="3325BD8A" w14:textId="5C77033F" w:rsidR="00080AA8" w:rsidRDefault="00080AA8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rFonts w:hint="eastAsia"/>
          <w:lang w:eastAsia="zh-CN"/>
        </w:rPr>
        <w:t>被试看多少视频需要讨论一下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8058BE" w15:done="0"/>
  <w15:commentEx w15:paraId="488C9CA8" w15:done="0"/>
  <w15:commentEx w15:paraId="2D1DDEEF" w15:done="0"/>
  <w15:commentEx w15:paraId="5DEA76E8" w15:done="0"/>
  <w15:commentEx w15:paraId="3325BD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AF9F4" w16cex:dateUtc="2023-04-07T12:22:00Z"/>
  <w16cex:commentExtensible w16cex:durableId="27DAEB0C" w16cex:dateUtc="2023-04-07T11:18:00Z"/>
  <w16cex:commentExtensible w16cex:durableId="27DAF7E1" w16cex:dateUtc="2023-04-07T12:13:00Z"/>
  <w16cex:commentExtensible w16cex:durableId="27DAFA0D" w16cex:dateUtc="2023-04-07T12:22:00Z"/>
  <w16cex:commentExtensible w16cex:durableId="27DAF973" w16cex:dateUtc="2023-04-07T12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8058BE" w16cid:durableId="27DAF9F4"/>
  <w16cid:commentId w16cid:paraId="488C9CA8" w16cid:durableId="27DAEB0C"/>
  <w16cid:commentId w16cid:paraId="2D1DDEEF" w16cid:durableId="27DAF7E1"/>
  <w16cid:commentId w16cid:paraId="5DEA76E8" w16cid:durableId="27DAFA0D"/>
  <w16cid:commentId w16cid:paraId="3325BD8A" w16cid:durableId="27DAF9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B4723"/>
    <w:multiLevelType w:val="hybridMultilevel"/>
    <w:tmpl w:val="D8F24A54"/>
    <w:lvl w:ilvl="0" w:tplc="02F03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ngfan Lu">
    <w15:presenceInfo w15:providerId="None" w15:userId="Yangfan Lu"/>
  </w15:person>
  <w15:person w15:author="JiangLinfeng">
    <w15:presenceInfo w15:providerId="None" w15:userId="JiangLinf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E34E45"/>
    <w:rsid w:val="000422F6"/>
    <w:rsid w:val="00080AA8"/>
    <w:rsid w:val="00395BEE"/>
    <w:rsid w:val="0045136C"/>
    <w:rsid w:val="00455FE1"/>
    <w:rsid w:val="006527A5"/>
    <w:rsid w:val="00875F77"/>
    <w:rsid w:val="00A60F63"/>
    <w:rsid w:val="00A63662"/>
    <w:rsid w:val="00DF2B6E"/>
    <w:rsid w:val="00E97000"/>
    <w:rsid w:val="00F64424"/>
    <w:rsid w:val="015152CA"/>
    <w:rsid w:val="01FB9A21"/>
    <w:rsid w:val="0474583E"/>
    <w:rsid w:val="047B31E5"/>
    <w:rsid w:val="056355D4"/>
    <w:rsid w:val="06A3F5E4"/>
    <w:rsid w:val="07ABF900"/>
    <w:rsid w:val="088D6D3D"/>
    <w:rsid w:val="08956D68"/>
    <w:rsid w:val="089AF696"/>
    <w:rsid w:val="09AF5CA2"/>
    <w:rsid w:val="09D02489"/>
    <w:rsid w:val="0A943400"/>
    <w:rsid w:val="0BD75CB5"/>
    <w:rsid w:val="0CE6FD64"/>
    <w:rsid w:val="0E82CDC5"/>
    <w:rsid w:val="0F10910E"/>
    <w:rsid w:val="0F237D6F"/>
    <w:rsid w:val="100625AD"/>
    <w:rsid w:val="109997CC"/>
    <w:rsid w:val="123C4FAE"/>
    <w:rsid w:val="137E5C41"/>
    <w:rsid w:val="13D01FE4"/>
    <w:rsid w:val="1865A244"/>
    <w:rsid w:val="1A68B5CC"/>
    <w:rsid w:val="1BDB31C9"/>
    <w:rsid w:val="1E6921C2"/>
    <w:rsid w:val="1FFAF67A"/>
    <w:rsid w:val="2042B2A1"/>
    <w:rsid w:val="20EAECE7"/>
    <w:rsid w:val="21293968"/>
    <w:rsid w:val="23A12284"/>
    <w:rsid w:val="24920A96"/>
    <w:rsid w:val="271EF84F"/>
    <w:rsid w:val="2735E294"/>
    <w:rsid w:val="278AAD72"/>
    <w:rsid w:val="2883B394"/>
    <w:rsid w:val="2C43C8B3"/>
    <w:rsid w:val="2D4927F9"/>
    <w:rsid w:val="2D95137A"/>
    <w:rsid w:val="303C0E0E"/>
    <w:rsid w:val="32A9A224"/>
    <w:rsid w:val="33DD4592"/>
    <w:rsid w:val="33FD7B57"/>
    <w:rsid w:val="35BF25FD"/>
    <w:rsid w:val="35C921A6"/>
    <w:rsid w:val="37351C19"/>
    <w:rsid w:val="38169056"/>
    <w:rsid w:val="395B1A00"/>
    <w:rsid w:val="3992FD40"/>
    <w:rsid w:val="39E34E45"/>
    <w:rsid w:val="3B9A7555"/>
    <w:rsid w:val="3C4932DD"/>
    <w:rsid w:val="3CD8D947"/>
    <w:rsid w:val="3CE87EAE"/>
    <w:rsid w:val="3CF01E8B"/>
    <w:rsid w:val="3DF05ADD"/>
    <w:rsid w:val="3E180046"/>
    <w:rsid w:val="3E59DA77"/>
    <w:rsid w:val="3EA6CE13"/>
    <w:rsid w:val="3F3B3E51"/>
    <w:rsid w:val="400879DE"/>
    <w:rsid w:val="42279147"/>
    <w:rsid w:val="43481ACB"/>
    <w:rsid w:val="44876FDF"/>
    <w:rsid w:val="4548DB15"/>
    <w:rsid w:val="467FBB8D"/>
    <w:rsid w:val="46FB026A"/>
    <w:rsid w:val="47783D13"/>
    <w:rsid w:val="4790F99D"/>
    <w:rsid w:val="47CCCF74"/>
    <w:rsid w:val="48138BC3"/>
    <w:rsid w:val="481B8BEE"/>
    <w:rsid w:val="482CB420"/>
    <w:rsid w:val="49AF5C24"/>
    <w:rsid w:val="49B75C4F"/>
    <w:rsid w:val="4A99A598"/>
    <w:rsid w:val="4B4B2C85"/>
    <w:rsid w:val="4BA8F06D"/>
    <w:rsid w:val="4F1EF3A1"/>
    <w:rsid w:val="5090A9D9"/>
    <w:rsid w:val="50C83A01"/>
    <w:rsid w:val="511FE9F4"/>
    <w:rsid w:val="51906474"/>
    <w:rsid w:val="51CEB378"/>
    <w:rsid w:val="5480DFF1"/>
    <w:rsid w:val="5501FC7C"/>
    <w:rsid w:val="557E29B7"/>
    <w:rsid w:val="562356E7"/>
    <w:rsid w:val="564FF069"/>
    <w:rsid w:val="578A550A"/>
    <w:rsid w:val="584D0FE4"/>
    <w:rsid w:val="5885E5B8"/>
    <w:rsid w:val="59D56D9F"/>
    <w:rsid w:val="5AB790D9"/>
    <w:rsid w:val="5B5815A3"/>
    <w:rsid w:val="5CBF31ED"/>
    <w:rsid w:val="5CD99C7B"/>
    <w:rsid w:val="5D175CEC"/>
    <w:rsid w:val="5D32961B"/>
    <w:rsid w:val="5D5DDA4A"/>
    <w:rsid w:val="5F743161"/>
    <w:rsid w:val="632C79A5"/>
    <w:rsid w:val="64BCAF06"/>
    <w:rsid w:val="64E09C9B"/>
    <w:rsid w:val="6542BFE8"/>
    <w:rsid w:val="65885167"/>
    <w:rsid w:val="65DAC7C5"/>
    <w:rsid w:val="65F6687C"/>
    <w:rsid w:val="666C6184"/>
    <w:rsid w:val="66A516D5"/>
    <w:rsid w:val="674EE0B6"/>
    <w:rsid w:val="69DCB797"/>
    <w:rsid w:val="6AE52300"/>
    <w:rsid w:val="6B78EEC3"/>
    <w:rsid w:val="6C59FC35"/>
    <w:rsid w:val="6DE6C815"/>
    <w:rsid w:val="6E8F025B"/>
    <w:rsid w:val="71AC4AB9"/>
    <w:rsid w:val="724E4DD1"/>
    <w:rsid w:val="725CEA4E"/>
    <w:rsid w:val="72C93DB9"/>
    <w:rsid w:val="73474192"/>
    <w:rsid w:val="734C84C1"/>
    <w:rsid w:val="7455C5E6"/>
    <w:rsid w:val="74650E1A"/>
    <w:rsid w:val="746A5DE1"/>
    <w:rsid w:val="76E114E4"/>
    <w:rsid w:val="77039416"/>
    <w:rsid w:val="789F787A"/>
    <w:rsid w:val="78FA9D4B"/>
    <w:rsid w:val="7A414645"/>
    <w:rsid w:val="7ACD75F7"/>
    <w:rsid w:val="7ADC4FC9"/>
    <w:rsid w:val="7B641116"/>
    <w:rsid w:val="7C32313C"/>
    <w:rsid w:val="7C694658"/>
    <w:rsid w:val="7C701FFF"/>
    <w:rsid w:val="7DE02382"/>
    <w:rsid w:val="7E0BF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4E45"/>
  <w15:chartTrackingRefBased/>
  <w15:docId w15:val="{11BB92EB-E462-42BC-B1D2-FA4DB73D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DF2B6E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DF2B6E"/>
  </w:style>
  <w:style w:type="character" w:customStyle="1" w:styleId="a5">
    <w:name w:val="批注文字 字符"/>
    <w:basedOn w:val="a0"/>
    <w:link w:val="a4"/>
    <w:uiPriority w:val="99"/>
    <w:semiHidden/>
    <w:rsid w:val="00DF2B6E"/>
  </w:style>
  <w:style w:type="paragraph" w:styleId="a6">
    <w:name w:val="annotation subject"/>
    <w:basedOn w:val="a4"/>
    <w:next w:val="a4"/>
    <w:link w:val="a7"/>
    <w:uiPriority w:val="99"/>
    <w:semiHidden/>
    <w:unhideWhenUsed/>
    <w:rsid w:val="00DF2B6E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DF2B6E"/>
    <w:rPr>
      <w:b/>
      <w:bCs/>
    </w:rPr>
  </w:style>
  <w:style w:type="paragraph" w:styleId="a8">
    <w:name w:val="Revision"/>
    <w:hidden/>
    <w:uiPriority w:val="99"/>
    <w:semiHidden/>
    <w:rsid w:val="00DF2B6E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80A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6FD8DFE33A714EBD367DF5D489CC8A" ma:contentTypeVersion="4" ma:contentTypeDescription="Create a new document." ma:contentTypeScope="" ma:versionID="5b46bf6868b8420b758370144fd82108">
  <xsd:schema xmlns:xsd="http://www.w3.org/2001/XMLSchema" xmlns:xs="http://www.w3.org/2001/XMLSchema" xmlns:p="http://schemas.microsoft.com/office/2006/metadata/properties" xmlns:ns2="b672a075-f8df-4fcb-a546-6978e8bbcfbb" targetNamespace="http://schemas.microsoft.com/office/2006/metadata/properties" ma:root="true" ma:fieldsID="a64313a1c7cafe7a1ea0c3fee0537ae8" ns2:_="">
    <xsd:import namespace="b672a075-f8df-4fcb-a546-6978e8bbcf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2a075-f8df-4fcb-a546-6978e8bbcf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4F1A9C-713D-4A79-BB5C-D0FFF1E15C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C88772-5047-4DF7-B8C3-E4D24A08D8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72a075-f8df-4fcb-a546-6978e8bbcf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C38899-7168-42FE-9C63-CD5C2DCD6CA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LuYangfan</dc:creator>
  <cp:keywords/>
  <dc:description/>
  <cp:lastModifiedBy>JiangLinfeng</cp:lastModifiedBy>
  <cp:revision>7</cp:revision>
  <dcterms:created xsi:type="dcterms:W3CDTF">2023-04-07T05:19:00Z</dcterms:created>
  <dcterms:modified xsi:type="dcterms:W3CDTF">2023-04-11T07:05:00Z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0x010100AC6FD8DFE33A714EBD367DF5D489CC8A</vt:lpwstr>
  </property>
</Properties>
</file>